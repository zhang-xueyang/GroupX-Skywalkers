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C9064" w14:textId="24BFD3E2" w:rsidR="00BC192F" w:rsidRPr="00DF25AF" w:rsidRDefault="00BC192F" w:rsidP="00BC192F">
      <w:pPr>
        <w:spacing w:before="120" w:after="120"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Imperial Business School</w:t>
      </w:r>
    </w:p>
    <w:p w14:paraId="296C23FF" w14:textId="1B478AC9" w:rsidR="00BC192F" w:rsidRPr="002529B8" w:rsidRDefault="00A755BB" w:rsidP="00BC192F">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BUSI</w:t>
      </w:r>
      <w:r w:rsidR="0042277D">
        <w:rPr>
          <w:rFonts w:ascii="Times New Roman" w:hAnsi="Times New Roman" w:cs="Times New Roman" w:hint="eastAsia"/>
          <w:b/>
          <w:sz w:val="28"/>
          <w:szCs w:val="28"/>
        </w:rPr>
        <w:t xml:space="preserve"> </w:t>
      </w:r>
      <w:r>
        <w:rPr>
          <w:rFonts w:ascii="Times New Roman" w:hAnsi="Times New Roman" w:cs="Times New Roman"/>
          <w:b/>
          <w:sz w:val="28"/>
          <w:szCs w:val="28"/>
        </w:rPr>
        <w:t>70501</w:t>
      </w:r>
    </w:p>
    <w:p w14:paraId="34ADB50B" w14:textId="77777777" w:rsidR="00BC192F" w:rsidRDefault="00BC192F" w:rsidP="00BC192F">
      <w:pPr>
        <w:spacing w:afterLines="100" w:after="240" w:line="360" w:lineRule="auto"/>
        <w:jc w:val="center"/>
        <w:rPr>
          <w:rFonts w:ascii="Times New Roman" w:hAnsi="Times New Roman" w:cs="Times New Roman"/>
          <w:b/>
          <w:bCs/>
          <w:sz w:val="72"/>
          <w:szCs w:val="72"/>
          <w:lang w:val="en-US"/>
        </w:rPr>
      </w:pPr>
    </w:p>
    <w:p w14:paraId="070744CF" w14:textId="77777777" w:rsidR="00BC192F" w:rsidRPr="00D23CFE" w:rsidRDefault="00BC192F" w:rsidP="00BC192F">
      <w:pPr>
        <w:spacing w:afterLines="100" w:after="240" w:line="360" w:lineRule="auto"/>
        <w:jc w:val="center"/>
        <w:rPr>
          <w:rFonts w:ascii="Times New Roman" w:hAnsi="Times New Roman" w:cs="Times New Roman"/>
          <w:b/>
          <w:bCs/>
          <w:sz w:val="72"/>
          <w:szCs w:val="72"/>
          <w:lang w:val="en-US"/>
        </w:rPr>
      </w:pPr>
    </w:p>
    <w:tbl>
      <w:tblPr>
        <w:tblStyle w:val="af2"/>
        <w:tblW w:w="10525" w:type="dxa"/>
        <w:tblInd w:w="-1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5"/>
      </w:tblGrid>
      <w:tr w:rsidR="00BC192F" w:rsidRPr="00C27A7A" w14:paraId="4B274A87" w14:textId="77777777" w:rsidTr="00C6448E">
        <w:trPr>
          <w:trHeight w:val="1821"/>
        </w:trPr>
        <w:tc>
          <w:tcPr>
            <w:tcW w:w="10525" w:type="dxa"/>
            <w:vAlign w:val="center"/>
          </w:tcPr>
          <w:p w14:paraId="740C5E8C" w14:textId="63F8C6A5" w:rsidR="0036485B" w:rsidRDefault="00BC192F" w:rsidP="00A755BB">
            <w:pPr>
              <w:spacing w:line="360" w:lineRule="auto"/>
              <w:jc w:val="center"/>
              <w:rPr>
                <w:rFonts w:ascii="宋体" w:eastAsia="宋体" w:hAnsi="宋体" w:cs="宋体"/>
                <w:b/>
                <w:bCs/>
                <w:sz w:val="36"/>
                <w:szCs w:val="36"/>
              </w:rPr>
            </w:pPr>
            <w:r>
              <w:rPr>
                <w:rFonts w:ascii="Times New Roman" w:eastAsia="Times New Roman" w:hAnsi="Times New Roman" w:cs="Times New Roman"/>
                <w:b/>
                <w:bCs/>
                <w:sz w:val="36"/>
                <w:szCs w:val="36"/>
                <w:lang w:eastAsia="en-US"/>
              </w:rPr>
              <w:t>Effect of Working Hours on Mental Health</w:t>
            </w:r>
            <w:r w:rsidR="0036485B">
              <w:rPr>
                <w:rFonts w:ascii="Times New Roman" w:eastAsia="Times New Roman" w:hAnsi="Times New Roman" w:cs="Times New Roman"/>
                <w:b/>
                <w:bCs/>
                <w:sz w:val="36"/>
                <w:szCs w:val="36"/>
                <w:lang w:eastAsia="en-US"/>
              </w:rPr>
              <w:t>:</w:t>
            </w:r>
          </w:p>
          <w:p w14:paraId="4DB38D96" w14:textId="137469D2" w:rsidR="00A755BB" w:rsidRPr="00A755BB" w:rsidRDefault="00A755BB" w:rsidP="00A755BB">
            <w:pPr>
              <w:spacing w:line="360" w:lineRule="auto"/>
              <w:jc w:val="center"/>
              <w:rPr>
                <w:rFonts w:ascii="Times New Roman" w:eastAsia="宋体" w:hAnsi="Times New Roman" w:cs="Times New Roman"/>
                <w:b/>
                <w:bCs/>
                <w:sz w:val="36"/>
                <w:szCs w:val="36"/>
              </w:rPr>
            </w:pPr>
            <w:r w:rsidRPr="00A755BB">
              <w:rPr>
                <w:rFonts w:ascii="Times New Roman" w:eastAsia="宋体" w:hAnsi="Times New Roman" w:cs="Times New Roman"/>
                <w:b/>
                <w:bCs/>
                <w:sz w:val="36"/>
                <w:szCs w:val="36"/>
              </w:rPr>
              <w:t>Empirical Evidence in the USA</w:t>
            </w:r>
          </w:p>
          <w:p w14:paraId="17A25F1B" w14:textId="3DA713E8" w:rsidR="00BC192F" w:rsidRPr="00A755BB" w:rsidRDefault="00A755BB" w:rsidP="00A755BB">
            <w:pPr>
              <w:spacing w:line="360" w:lineRule="auto"/>
              <w:jc w:val="center"/>
              <w:rPr>
                <w:rFonts w:ascii="Times New Roman" w:eastAsia="Times New Roman" w:hAnsi="Times New Roman" w:cs="Times New Roman"/>
                <w:b/>
                <w:bCs/>
                <w:sz w:val="24"/>
                <w:lang w:eastAsia="en-US"/>
              </w:rPr>
            </w:pPr>
            <w:hyperlink r:id="rId8" w:history="1">
              <w:r w:rsidRPr="00A755BB">
                <w:rPr>
                  <w:rStyle w:val="af0"/>
                  <w:rFonts w:ascii="Times New Roman" w:eastAsia="Times New Roman" w:hAnsi="Times New Roman" w:cs="Times New Roman"/>
                  <w:b/>
                  <w:bCs/>
                  <w:sz w:val="24"/>
                  <w:lang w:eastAsia="en-US"/>
                </w:rPr>
                <w:t>https://github.com/zhang-xueyang/GroupX-Skywalkers.git</w:t>
              </w:r>
            </w:hyperlink>
          </w:p>
        </w:tc>
      </w:tr>
      <w:tr w:rsidR="00BC192F" w:rsidRPr="00A7572A" w14:paraId="675E423C" w14:textId="77777777" w:rsidTr="00C6448E">
        <w:tc>
          <w:tcPr>
            <w:tcW w:w="10525" w:type="dxa"/>
            <w:vAlign w:val="center"/>
          </w:tcPr>
          <w:p w14:paraId="35BE0CD0" w14:textId="77777777" w:rsidR="00A755BB" w:rsidRDefault="00A755BB" w:rsidP="00C6448E">
            <w:pPr>
              <w:spacing w:before="120" w:after="120" w:line="360" w:lineRule="auto"/>
              <w:jc w:val="center"/>
              <w:rPr>
                <w:rFonts w:ascii="Times New Roman" w:hAnsi="Times New Roman" w:cs="Times New Roman"/>
                <w:sz w:val="36"/>
                <w:szCs w:val="36"/>
              </w:rPr>
            </w:pPr>
          </w:p>
          <w:p w14:paraId="3D62EDF7" w14:textId="52C39F2B" w:rsidR="00BC192F" w:rsidRDefault="00BC192F" w:rsidP="00C6448E">
            <w:pPr>
              <w:spacing w:before="120" w:after="120" w:line="360" w:lineRule="auto"/>
              <w:jc w:val="center"/>
              <w:rPr>
                <w:rFonts w:ascii="Times New Roman" w:hAnsi="Times New Roman" w:cs="Times New Roman"/>
                <w:sz w:val="36"/>
                <w:szCs w:val="36"/>
              </w:rPr>
            </w:pPr>
            <w:r w:rsidRPr="00D23CFE">
              <w:rPr>
                <w:rFonts w:ascii="Times New Roman" w:hAnsi="Times New Roman" w:cs="Times New Roman"/>
                <w:sz w:val="36"/>
                <w:szCs w:val="36"/>
              </w:rPr>
              <w:t xml:space="preserve">Word count: </w:t>
            </w:r>
            <w:r>
              <w:rPr>
                <w:rFonts w:ascii="Times New Roman" w:hAnsi="Times New Roman" w:cs="Times New Roman" w:hint="eastAsia"/>
                <w:sz w:val="36"/>
                <w:szCs w:val="36"/>
              </w:rPr>
              <w:t>2500</w:t>
            </w:r>
          </w:p>
          <w:p w14:paraId="174FFD2A" w14:textId="77777777" w:rsidR="00BC192F" w:rsidRDefault="00BC192F" w:rsidP="00C6448E">
            <w:pPr>
              <w:spacing w:before="120" w:after="120" w:line="360" w:lineRule="auto"/>
              <w:jc w:val="center"/>
              <w:rPr>
                <w:rFonts w:ascii="Times New Roman" w:hAnsi="Times New Roman" w:cs="Times New Roman"/>
                <w:sz w:val="36"/>
                <w:szCs w:val="36"/>
              </w:rPr>
            </w:pPr>
          </w:p>
          <w:p w14:paraId="72B00554" w14:textId="77777777" w:rsidR="00BC192F" w:rsidRPr="00D23CFE" w:rsidRDefault="00BC192F" w:rsidP="00C6448E">
            <w:pPr>
              <w:spacing w:before="120" w:after="120" w:line="360" w:lineRule="auto"/>
              <w:jc w:val="center"/>
              <w:rPr>
                <w:rFonts w:ascii="Times New Roman" w:hAnsi="Times New Roman" w:cs="Times New Roman"/>
                <w:sz w:val="36"/>
                <w:szCs w:val="36"/>
              </w:rPr>
            </w:pPr>
            <w:r>
              <w:rPr>
                <w:rFonts w:ascii="Times New Roman" w:hAnsi="Times New Roman" w:cs="Times New Roman"/>
                <w:bCs/>
                <w:sz w:val="32"/>
                <w:szCs w:val="32"/>
              </w:rPr>
              <w:t xml:space="preserve">Group </w:t>
            </w:r>
            <w:r>
              <w:rPr>
                <w:rFonts w:ascii="Times New Roman" w:hAnsi="Times New Roman" w:cs="Times New Roman" w:hint="eastAsia"/>
                <w:bCs/>
                <w:sz w:val="32"/>
                <w:szCs w:val="32"/>
              </w:rPr>
              <w:t>X</w:t>
            </w:r>
          </w:p>
          <w:p w14:paraId="65C955E2" w14:textId="77777777" w:rsidR="00BC192F" w:rsidRDefault="00BC192F" w:rsidP="00C6448E">
            <w:pPr>
              <w:spacing w:before="120" w:after="120" w:line="360" w:lineRule="auto"/>
              <w:rPr>
                <w:rFonts w:ascii="Verdana" w:hAnsi="Verdana" w:cs="Arial"/>
                <w:sz w:val="36"/>
                <w:szCs w:val="36"/>
              </w:rPr>
            </w:pPr>
          </w:p>
          <w:p w14:paraId="77F0AE5E" w14:textId="77777777" w:rsidR="00BC192F" w:rsidRPr="00DF25AF" w:rsidRDefault="00BC192F" w:rsidP="00C6448E">
            <w:pPr>
              <w:spacing w:before="120" w:after="120" w:line="360" w:lineRule="auto"/>
              <w:rPr>
                <w:rFonts w:ascii="Verdana" w:hAnsi="Verdana" w:cs="Arial"/>
                <w:sz w:val="36"/>
                <w:szCs w:val="36"/>
              </w:rPr>
            </w:pPr>
          </w:p>
        </w:tc>
      </w:tr>
      <w:tr w:rsidR="00BC192F" w:rsidRPr="00A7572A" w14:paraId="2F411A4D" w14:textId="77777777" w:rsidTr="00C6448E">
        <w:tc>
          <w:tcPr>
            <w:tcW w:w="10525" w:type="dxa"/>
            <w:vAlign w:val="center"/>
          </w:tcPr>
          <w:p w14:paraId="261FDBD4" w14:textId="77777777" w:rsidR="00BC192F" w:rsidRPr="00D17613" w:rsidRDefault="00BC192F" w:rsidP="00C6448E">
            <w:pPr>
              <w:spacing w:before="120" w:after="120" w:line="360" w:lineRule="auto"/>
              <w:jc w:val="center"/>
              <w:rPr>
                <w:rFonts w:ascii="Times New Roman" w:hAnsi="Times New Roman" w:cs="Times New Roman"/>
                <w:b/>
                <w:sz w:val="36"/>
                <w:szCs w:val="36"/>
              </w:rPr>
            </w:pPr>
          </w:p>
        </w:tc>
      </w:tr>
    </w:tbl>
    <w:p w14:paraId="6F9ABDFB" w14:textId="77777777" w:rsidR="00BC192F" w:rsidRDefault="00BC192F" w:rsidP="00BC192F">
      <w:pPr>
        <w:spacing w:afterLines="100" w:after="240" w:line="360" w:lineRule="auto"/>
        <w:rPr>
          <w:rFonts w:ascii="Times New Roman" w:hAnsi="Times New Roman" w:cs="Times New Roman"/>
          <w:b/>
          <w:bCs/>
          <w:sz w:val="28"/>
          <w:szCs w:val="28"/>
        </w:rPr>
      </w:pPr>
    </w:p>
    <w:p w14:paraId="1E77475D" w14:textId="77777777" w:rsidR="00BC192F" w:rsidRDefault="00BC192F" w:rsidP="00BC192F">
      <w:pPr>
        <w:spacing w:afterLines="100" w:after="240" w:line="360" w:lineRule="auto"/>
        <w:rPr>
          <w:rFonts w:ascii="Times New Roman" w:hAnsi="Times New Roman" w:cs="Times New Roman"/>
          <w:b/>
          <w:bCs/>
          <w:sz w:val="28"/>
          <w:szCs w:val="28"/>
        </w:rPr>
      </w:pPr>
    </w:p>
    <w:p w14:paraId="2A33EAB4" w14:textId="77777777" w:rsidR="00BC192F" w:rsidRDefault="00BC192F">
      <w:pPr>
        <w:rPr>
          <w:rFonts w:ascii="Times New Roman" w:hAnsi="Times New Roman" w:cs="Times New Roman"/>
          <w:b/>
          <w:bCs/>
          <w:sz w:val="28"/>
          <w:szCs w:val="28"/>
          <w:lang w:val="en-US"/>
        </w:rPr>
      </w:pPr>
    </w:p>
    <w:p w14:paraId="76B7EBED" w14:textId="77777777" w:rsidR="00A755BB" w:rsidRPr="00A755BB" w:rsidRDefault="00A755BB">
      <w:pPr>
        <w:rPr>
          <w:rFonts w:ascii="Times New Roman" w:hAnsi="Times New Roman" w:cs="Times New Roman"/>
          <w:b/>
          <w:bCs/>
          <w:lang w:val="en-US"/>
        </w:rPr>
      </w:pPr>
    </w:p>
    <w:p w14:paraId="7C802728" w14:textId="7452FB04" w:rsidR="00553826" w:rsidRPr="00553826" w:rsidRDefault="00D51143" w:rsidP="00553826">
      <w:pPr>
        <w:pStyle w:val="a9"/>
        <w:numPr>
          <w:ilvl w:val="0"/>
          <w:numId w:val="1"/>
        </w:numPr>
        <w:rPr>
          <w:rFonts w:ascii="Times New Roman" w:hAnsi="Times New Roman" w:cs="Times New Roman"/>
          <w:b/>
          <w:bCs/>
          <w:lang w:val="en-US"/>
        </w:rPr>
      </w:pPr>
      <w:r w:rsidRPr="00D51143">
        <w:rPr>
          <w:rFonts w:ascii="Times New Roman" w:hAnsi="Times New Roman" w:cs="Times New Roman"/>
          <w:b/>
          <w:bCs/>
          <w:lang w:val="en-US"/>
        </w:rPr>
        <w:lastRenderedPageBreak/>
        <w:t>Introduction</w:t>
      </w:r>
    </w:p>
    <w:p w14:paraId="3AE6C9CE" w14:textId="7505E16E" w:rsidR="00553826" w:rsidRPr="00553826" w:rsidRDefault="00553826" w:rsidP="00553826">
      <w:pPr>
        <w:jc w:val="both"/>
        <w:rPr>
          <w:rFonts w:ascii="Times New Roman" w:hAnsi="Times New Roman" w:cs="Times New Roman"/>
          <w:lang w:val="en-US"/>
        </w:rPr>
      </w:pPr>
      <w:r w:rsidRPr="00553826">
        <w:rPr>
          <w:rFonts w:ascii="Times New Roman" w:hAnsi="Times New Roman" w:cs="Times New Roman"/>
          <w:lang w:val="en-US"/>
        </w:rPr>
        <w:t>Nowadays, long working hours have become a widespread phenomenon across organizations and companies, as shareholders seek to maximize value through extended employee work hours. At the same time, mental illness has surged globally. According to Statista (2023), nearly 39% of adults in the U.S. have been diagnosed with depression, raising concerns about the psychological costs of prolonged work hours. While long working hours are often associated with mental health risks, work itself can also provide psychological benefits</w:t>
      </w:r>
      <w:r>
        <w:rPr>
          <w:rFonts w:ascii="Times New Roman" w:hAnsi="Times New Roman" w:cs="Times New Roman"/>
          <w:lang w:val="en-US"/>
        </w:rPr>
        <w:t xml:space="preserve"> </w:t>
      </w:r>
      <w:r w:rsidRPr="00553826">
        <w:rPr>
          <w:rFonts w:ascii="Times New Roman" w:hAnsi="Times New Roman" w:cs="Times New Roman"/>
          <w:lang w:val="en-US"/>
        </w:rPr>
        <w:t>by offering a sense of purpose, financial stability, and personal achievement, making the relationship between working hours and mental well-being more complex.</w:t>
      </w:r>
    </w:p>
    <w:p w14:paraId="166AB12B" w14:textId="16E1BD12" w:rsidR="00D12823" w:rsidRPr="00D12823" w:rsidRDefault="00D12823" w:rsidP="00D12823">
      <w:pPr>
        <w:jc w:val="both"/>
        <w:rPr>
          <w:rFonts w:ascii="Times New Roman" w:hAnsi="Times New Roman" w:cs="Times New Roman"/>
          <w:lang w:val="en-US"/>
        </w:rPr>
      </w:pPr>
      <w:r w:rsidRPr="00D12823">
        <w:rPr>
          <w:rFonts w:ascii="Times New Roman" w:hAnsi="Times New Roman" w:cs="Times New Roman"/>
          <w:lang w:val="en-US"/>
        </w:rPr>
        <w:t>Existing literature presents conflicting evidence regarding the relationship between working hours and mental health outcomes. Several studies suggest that prolonged working hours significantly increase the risk of depression and psychological distress through heightened stress levels and reduced work-life balance</w:t>
      </w:r>
      <w:r w:rsidR="00414B1A">
        <w:rPr>
          <w:rFonts w:ascii="Times New Roman" w:hAnsi="Times New Roman" w:cs="Times New Roman"/>
          <w:lang w:val="en-US"/>
        </w:rPr>
        <w:t xml:space="preserve"> (</w:t>
      </w:r>
      <w:r w:rsidR="00414B1A" w:rsidRPr="00414B1A">
        <w:rPr>
          <w:rFonts w:ascii="Times New Roman" w:hAnsi="Times New Roman" w:cs="Times New Roman"/>
          <w:lang w:val="en-US"/>
        </w:rPr>
        <w:t>Virtanen</w:t>
      </w:r>
      <w:r w:rsidR="00414B1A">
        <w:rPr>
          <w:rFonts w:ascii="Times New Roman" w:hAnsi="Times New Roman" w:cs="Times New Roman"/>
          <w:lang w:val="en-US"/>
        </w:rPr>
        <w:t xml:space="preserve"> et al., 2018)</w:t>
      </w:r>
      <w:r w:rsidRPr="00D12823">
        <w:rPr>
          <w:rFonts w:ascii="Times New Roman" w:hAnsi="Times New Roman" w:cs="Times New Roman"/>
          <w:lang w:val="en-US"/>
        </w:rPr>
        <w:t xml:space="preserve">. However, other research highlights the potential psychological benefits of work, arguing that employment provides essential elements for mental well-being, including financial security, and a sense of </w:t>
      </w:r>
      <w:r w:rsidR="00FE6B48">
        <w:rPr>
          <w:rFonts w:ascii="Times New Roman" w:hAnsi="Times New Roman" w:cs="Times New Roman"/>
          <w:lang w:val="en-US"/>
        </w:rPr>
        <w:t>achievement</w:t>
      </w:r>
      <w:r w:rsidRPr="00D12823">
        <w:rPr>
          <w:rFonts w:ascii="Times New Roman" w:hAnsi="Times New Roman" w:cs="Times New Roman"/>
          <w:lang w:val="en-US"/>
        </w:rPr>
        <w:t xml:space="preserve"> (Aitken et al., 2024). These contradictory findings suggest that the relationship between working hours and mental health is more complex than initially assumed, potentially varying across different population segments and working conditions.</w:t>
      </w:r>
    </w:p>
    <w:p w14:paraId="161B7852" w14:textId="1D13CFA2" w:rsidR="00D12823" w:rsidRPr="00D12823" w:rsidRDefault="00D12823" w:rsidP="00D12823">
      <w:pPr>
        <w:jc w:val="both"/>
        <w:rPr>
          <w:rFonts w:ascii="Times New Roman" w:hAnsi="Times New Roman" w:cs="Times New Roman"/>
          <w:lang w:val="en-US"/>
        </w:rPr>
      </w:pPr>
      <w:r w:rsidRPr="00D12823">
        <w:rPr>
          <w:rFonts w:ascii="Times New Roman" w:hAnsi="Times New Roman" w:cs="Times New Roman"/>
          <w:lang w:val="en-US"/>
        </w:rPr>
        <w:t xml:space="preserve">This study aims to </w:t>
      </w:r>
      <w:r w:rsidR="00FE6B48">
        <w:rPr>
          <w:rFonts w:ascii="Times New Roman" w:hAnsi="Times New Roman" w:cs="Times New Roman"/>
          <w:lang w:val="en-US"/>
        </w:rPr>
        <w:t>solve</w:t>
      </w:r>
      <w:r w:rsidRPr="00D12823">
        <w:rPr>
          <w:rFonts w:ascii="Times New Roman" w:hAnsi="Times New Roman" w:cs="Times New Roman"/>
          <w:lang w:val="en-US"/>
        </w:rPr>
        <w:t xml:space="preserve"> these complex relationships by examining how working hours affect mental health outcomes, specifically focusing on depression and sadness</w:t>
      </w:r>
      <w:r w:rsidR="00FE6B48">
        <w:rPr>
          <w:rFonts w:ascii="Times New Roman" w:hAnsi="Times New Roman" w:cs="Times New Roman"/>
          <w:lang w:val="en-US"/>
        </w:rPr>
        <w:t xml:space="preserve"> in the United States</w:t>
      </w:r>
      <w:r w:rsidRPr="00D12823">
        <w:rPr>
          <w:rFonts w:ascii="Times New Roman" w:hAnsi="Times New Roman" w:cs="Times New Roman"/>
          <w:lang w:val="en-US"/>
        </w:rPr>
        <w:t>, using nationally representative data from the IPUMS Health Survey (2013-2018). Recognizing that the impact of working hours may not be uniform across all individuals, we pay particular attention to how this relationship is moderated by educational attainment and gender. By investigating these heterogeneous effects, this research seeks to provide more nuanced insights into when and for whom extended working hours may be particularly beneficial or detrimental to mental health, thereby informing more targeted and effective labor policies.</w:t>
      </w:r>
    </w:p>
    <w:p w14:paraId="46E3DA11" w14:textId="4A21189E" w:rsidR="001D623C" w:rsidRDefault="001D623C" w:rsidP="001D623C">
      <w:pPr>
        <w:jc w:val="both"/>
        <w:rPr>
          <w:rFonts w:ascii="Times New Roman" w:hAnsi="Times New Roman" w:cs="Times New Roman"/>
          <w:lang w:val="en-US"/>
        </w:rPr>
      </w:pPr>
      <w:r w:rsidRPr="001D623C">
        <w:rPr>
          <w:rFonts w:ascii="Times New Roman" w:hAnsi="Times New Roman" w:cs="Times New Roman"/>
          <w:lang w:val="en-US"/>
        </w:rPr>
        <w:t xml:space="preserve">The remainder of our paper is structured as follows. </w:t>
      </w:r>
      <w:r w:rsidRPr="001D623C">
        <w:rPr>
          <w:rFonts w:ascii="Times New Roman" w:hAnsi="Times New Roman" w:cs="Times New Roman"/>
          <w:b/>
          <w:bCs/>
          <w:lang w:val="en-US"/>
        </w:rPr>
        <w:t>Section 2</w:t>
      </w:r>
      <w:r w:rsidRPr="001D623C">
        <w:rPr>
          <w:rFonts w:ascii="Times New Roman" w:hAnsi="Times New Roman" w:cs="Times New Roman"/>
          <w:lang w:val="en-US"/>
        </w:rPr>
        <w:t xml:space="preserve"> provides detailed descriptions of the IPUMS Health Survey data and key variables used in our analysis. </w:t>
      </w:r>
      <w:r w:rsidRPr="001D623C">
        <w:rPr>
          <w:rFonts w:ascii="Times New Roman" w:hAnsi="Times New Roman" w:cs="Times New Roman"/>
          <w:b/>
          <w:bCs/>
          <w:lang w:val="en-US"/>
        </w:rPr>
        <w:t>Section 3</w:t>
      </w:r>
      <w:r w:rsidRPr="001D623C">
        <w:rPr>
          <w:rFonts w:ascii="Times New Roman" w:hAnsi="Times New Roman" w:cs="Times New Roman"/>
          <w:lang w:val="en-US"/>
        </w:rPr>
        <w:t xml:space="preserve"> introduces our empirical strategy, including the OLS and logistic regression models. </w:t>
      </w:r>
      <w:r w:rsidRPr="001D623C">
        <w:rPr>
          <w:rFonts w:ascii="Times New Roman" w:hAnsi="Times New Roman" w:cs="Times New Roman"/>
          <w:b/>
          <w:bCs/>
          <w:lang w:val="en-US"/>
        </w:rPr>
        <w:t>Section 4</w:t>
      </w:r>
      <w:r w:rsidRPr="001D623C">
        <w:rPr>
          <w:rFonts w:ascii="Times New Roman" w:hAnsi="Times New Roman" w:cs="Times New Roman"/>
          <w:lang w:val="en-US"/>
        </w:rPr>
        <w:t xml:space="preserve"> presents our main empirical results and robustness checks</w:t>
      </w:r>
      <w:r>
        <w:rPr>
          <w:rFonts w:ascii="Times New Roman" w:hAnsi="Times New Roman" w:cs="Times New Roman"/>
          <w:lang w:val="en-US"/>
        </w:rPr>
        <w:t xml:space="preserve">. </w:t>
      </w:r>
      <w:r w:rsidRPr="001D623C">
        <w:rPr>
          <w:rFonts w:ascii="Times New Roman" w:hAnsi="Times New Roman" w:cs="Times New Roman"/>
          <w:b/>
          <w:bCs/>
          <w:lang w:val="en-US"/>
        </w:rPr>
        <w:t>Section 5</w:t>
      </w:r>
      <w:r w:rsidRPr="001D623C">
        <w:rPr>
          <w:rFonts w:ascii="Times New Roman" w:hAnsi="Times New Roman" w:cs="Times New Roman"/>
          <w:lang w:val="en-US"/>
        </w:rPr>
        <w:t xml:space="preserve"> explores heterogeneity analyses across gender and education levels. Finally, </w:t>
      </w:r>
      <w:r w:rsidRPr="001D623C">
        <w:rPr>
          <w:rFonts w:ascii="Times New Roman" w:hAnsi="Times New Roman" w:cs="Times New Roman"/>
          <w:b/>
          <w:bCs/>
          <w:lang w:val="en-US"/>
        </w:rPr>
        <w:t>Section 6</w:t>
      </w:r>
      <w:r w:rsidRPr="001D623C">
        <w:rPr>
          <w:rFonts w:ascii="Times New Roman" w:hAnsi="Times New Roman" w:cs="Times New Roman"/>
          <w:lang w:val="en-US"/>
        </w:rPr>
        <w:t xml:space="preserve"> concludes with a discussion of limitations and implications for future research.</w:t>
      </w:r>
    </w:p>
    <w:p w14:paraId="773453AD" w14:textId="77777777" w:rsidR="001D623C" w:rsidRPr="001D623C" w:rsidRDefault="001D623C" w:rsidP="001D623C">
      <w:pPr>
        <w:jc w:val="both"/>
        <w:rPr>
          <w:rFonts w:ascii="Times New Roman" w:hAnsi="Times New Roman" w:cs="Times New Roman"/>
          <w:lang w:val="en-US"/>
        </w:rPr>
      </w:pPr>
    </w:p>
    <w:p w14:paraId="094A33EB" w14:textId="0C75CC7C" w:rsidR="00FE5611" w:rsidRDefault="00FE6B48" w:rsidP="00FE5611">
      <w:pPr>
        <w:pStyle w:val="a9"/>
        <w:numPr>
          <w:ilvl w:val="0"/>
          <w:numId w:val="1"/>
        </w:numPr>
        <w:rPr>
          <w:rFonts w:ascii="Times New Roman" w:hAnsi="Times New Roman" w:cs="Times New Roman"/>
          <w:b/>
          <w:bCs/>
          <w:lang w:val="en-US"/>
        </w:rPr>
      </w:pPr>
      <w:r w:rsidRPr="00FE6B48">
        <w:rPr>
          <w:rFonts w:ascii="Times New Roman" w:hAnsi="Times New Roman" w:cs="Times New Roman"/>
          <w:b/>
          <w:bCs/>
          <w:lang w:val="en-US"/>
        </w:rPr>
        <w:t>Data Description</w:t>
      </w:r>
    </w:p>
    <w:p w14:paraId="3F65785D" w14:textId="2D7B05F7" w:rsidR="00780BB5" w:rsidRDefault="00FE5611" w:rsidP="00FE5611">
      <w:pPr>
        <w:jc w:val="both"/>
        <w:rPr>
          <w:rFonts w:ascii="Times New Roman" w:hAnsi="Times New Roman" w:cs="Times New Roman"/>
          <w:lang w:val="en-US"/>
        </w:rPr>
      </w:pPr>
      <w:r w:rsidRPr="00FE5611">
        <w:rPr>
          <w:rFonts w:ascii="Times New Roman" w:hAnsi="Times New Roman" w:cs="Times New Roman"/>
          <w:lang w:val="en-US"/>
        </w:rPr>
        <w:t xml:space="preserve">This study employs data from the IPUMS Health Survey (NHIS) </w:t>
      </w:r>
      <w:r>
        <w:rPr>
          <w:rFonts w:ascii="Times New Roman" w:hAnsi="Times New Roman" w:cs="Times New Roman"/>
          <w:lang w:val="en-US"/>
        </w:rPr>
        <w:t>from</w:t>
      </w:r>
      <w:r w:rsidRPr="00FE5611">
        <w:rPr>
          <w:rFonts w:ascii="Times New Roman" w:hAnsi="Times New Roman" w:cs="Times New Roman"/>
          <w:lang w:val="en-US"/>
        </w:rPr>
        <w:t xml:space="preserve"> 2013 to 2018, focusing on working individuals below 85 years of age across all genders. </w:t>
      </w:r>
      <w:r w:rsidR="00780BB5" w:rsidRPr="00780BB5">
        <w:rPr>
          <w:rFonts w:ascii="Times New Roman" w:hAnsi="Times New Roman" w:cs="Times New Roman"/>
          <w:b/>
          <w:bCs/>
          <w:lang w:val="en-US"/>
        </w:rPr>
        <w:t>Table 1</w:t>
      </w:r>
      <w:r w:rsidR="00780BB5">
        <w:rPr>
          <w:rFonts w:ascii="Times New Roman" w:hAnsi="Times New Roman" w:cs="Times New Roman"/>
          <w:lang w:val="en-US"/>
        </w:rPr>
        <w:t xml:space="preserve"> provides brief descriptions and definition for all variables involved in the analyses. </w:t>
      </w:r>
      <w:r w:rsidR="00780BB5" w:rsidRPr="00780BB5">
        <w:rPr>
          <w:rFonts w:ascii="Times New Roman" w:hAnsi="Times New Roman" w:cs="Times New Roman"/>
          <w:b/>
          <w:bCs/>
          <w:lang w:val="en-US"/>
        </w:rPr>
        <w:t>Table 2</w:t>
      </w:r>
      <w:r w:rsidR="00780BB5">
        <w:rPr>
          <w:rFonts w:ascii="Times New Roman" w:hAnsi="Times New Roman" w:cs="Times New Roman"/>
          <w:lang w:val="en-US"/>
        </w:rPr>
        <w:t xml:space="preserve"> presents relevant descriptive statistics of key variables.</w:t>
      </w:r>
      <w:r w:rsidR="00FA347B">
        <w:rPr>
          <w:rFonts w:ascii="Times New Roman" w:hAnsi="Times New Roman" w:cs="Times New Roman"/>
          <w:lang w:val="en-US"/>
        </w:rPr>
        <w:t xml:space="preserve"> </w:t>
      </w:r>
    </w:p>
    <w:p w14:paraId="673643B6" w14:textId="77777777" w:rsidR="00A20123" w:rsidRPr="00780BB5" w:rsidRDefault="00A20123" w:rsidP="00FE5611">
      <w:pPr>
        <w:jc w:val="both"/>
        <w:rPr>
          <w:rFonts w:ascii="Times New Roman" w:hAnsi="Times New Roman" w:cs="Times New Roman"/>
          <w:lang w:val="en-US"/>
        </w:rPr>
      </w:pPr>
    </w:p>
    <w:p w14:paraId="5F2F7950" w14:textId="6CB3EA6A" w:rsidR="00CA794E" w:rsidRPr="00300E63" w:rsidRDefault="00CA794E" w:rsidP="00CA794E">
      <w:pPr>
        <w:ind w:leftChars="-4" w:left="-10" w:firstLineChars="2" w:firstLine="4"/>
        <w:jc w:val="both"/>
        <w:rPr>
          <w:rFonts w:ascii="Times New Roman" w:hAnsi="Times New Roman" w:cs="Times New Roman"/>
          <w:b/>
          <w:bCs/>
          <w:sz w:val="22"/>
          <w:szCs w:val="22"/>
          <w:lang w:val="en-US"/>
        </w:rPr>
      </w:pPr>
      <w:r w:rsidRPr="00300E63">
        <w:rPr>
          <w:rFonts w:ascii="Times New Roman" w:hAnsi="Times New Roman" w:cs="Times New Roman"/>
          <w:b/>
          <w:bCs/>
          <w:sz w:val="22"/>
          <w:szCs w:val="22"/>
          <w:lang w:val="en-US"/>
        </w:rPr>
        <w:lastRenderedPageBreak/>
        <w:t xml:space="preserve">Table 1. Variable Descriptions and Definitions </w:t>
      </w:r>
    </w:p>
    <w:tbl>
      <w:tblPr>
        <w:tblStyle w:val="af2"/>
        <w:tblW w:w="9072" w:type="dxa"/>
        <w:tblBorders>
          <w:insideH w:val="none" w:sz="0" w:space="0" w:color="auto"/>
          <w:insideV w:val="none" w:sz="0" w:space="0" w:color="auto"/>
        </w:tblBorders>
        <w:tblLook w:val="04A0" w:firstRow="1" w:lastRow="0" w:firstColumn="1" w:lastColumn="0" w:noHBand="0" w:noVBand="1"/>
      </w:tblPr>
      <w:tblGrid>
        <w:gridCol w:w="2410"/>
        <w:gridCol w:w="2126"/>
        <w:gridCol w:w="4536"/>
      </w:tblGrid>
      <w:tr w:rsidR="00DE2EFD" w:rsidRPr="00DE2EFD" w14:paraId="6379473F" w14:textId="77777777" w:rsidTr="000A1033">
        <w:tc>
          <w:tcPr>
            <w:tcW w:w="2410" w:type="dxa"/>
            <w:tcBorders>
              <w:top w:val="single" w:sz="4" w:space="0" w:color="auto"/>
              <w:left w:val="nil"/>
              <w:bottom w:val="single" w:sz="4" w:space="0" w:color="auto"/>
            </w:tcBorders>
          </w:tcPr>
          <w:p w14:paraId="4D577BC6" w14:textId="77777777" w:rsidR="00DE2EFD" w:rsidRPr="00DE2EFD" w:rsidRDefault="00DE2EFD" w:rsidP="00CA794E">
            <w:pPr>
              <w:widowControl w:val="0"/>
              <w:spacing w:line="276" w:lineRule="auto"/>
              <w:rPr>
                <w:rFonts w:ascii="Times New Roman" w:eastAsia="DengXian" w:hAnsi="Times New Roman" w:cs="Times New Roman"/>
                <w:b/>
                <w:bCs/>
              </w:rPr>
            </w:pPr>
            <w:r w:rsidRPr="00DE2EFD">
              <w:rPr>
                <w:rFonts w:ascii="Times New Roman" w:eastAsia="DengXian" w:hAnsi="Times New Roman" w:cs="Times New Roman"/>
                <w:b/>
                <w:bCs/>
              </w:rPr>
              <w:t>Variables</w:t>
            </w:r>
          </w:p>
        </w:tc>
        <w:tc>
          <w:tcPr>
            <w:tcW w:w="2126" w:type="dxa"/>
            <w:tcBorders>
              <w:top w:val="single" w:sz="4" w:space="0" w:color="auto"/>
              <w:bottom w:val="single" w:sz="4" w:space="0" w:color="auto"/>
            </w:tcBorders>
          </w:tcPr>
          <w:p w14:paraId="303448DA" w14:textId="77777777" w:rsidR="00DE2EFD" w:rsidRPr="00DE2EFD" w:rsidRDefault="00DE2EFD" w:rsidP="00CA794E">
            <w:pPr>
              <w:widowControl w:val="0"/>
              <w:spacing w:line="276" w:lineRule="auto"/>
              <w:rPr>
                <w:rFonts w:ascii="Times New Roman" w:eastAsia="DengXian" w:hAnsi="Times New Roman" w:cs="Times New Roman"/>
                <w:b/>
                <w:bCs/>
              </w:rPr>
            </w:pPr>
            <w:r w:rsidRPr="00DE2EFD">
              <w:rPr>
                <w:rFonts w:ascii="Times New Roman" w:eastAsia="DengXian" w:hAnsi="Times New Roman" w:cs="Times New Roman"/>
                <w:b/>
                <w:bCs/>
              </w:rPr>
              <w:t>Description</w:t>
            </w:r>
          </w:p>
        </w:tc>
        <w:tc>
          <w:tcPr>
            <w:tcW w:w="4536" w:type="dxa"/>
            <w:tcBorders>
              <w:top w:val="single" w:sz="4" w:space="0" w:color="auto"/>
              <w:bottom w:val="single" w:sz="4" w:space="0" w:color="auto"/>
              <w:right w:val="nil"/>
            </w:tcBorders>
          </w:tcPr>
          <w:p w14:paraId="60DB9894" w14:textId="77777777" w:rsidR="00DE2EFD" w:rsidRPr="00DE2EFD" w:rsidRDefault="00DE2EFD" w:rsidP="00CA794E">
            <w:pPr>
              <w:widowControl w:val="0"/>
              <w:spacing w:line="276" w:lineRule="auto"/>
              <w:rPr>
                <w:rFonts w:ascii="Times New Roman" w:eastAsia="DengXian" w:hAnsi="Times New Roman" w:cs="Times New Roman"/>
                <w:b/>
                <w:bCs/>
              </w:rPr>
            </w:pPr>
            <w:r w:rsidRPr="00DE2EFD">
              <w:rPr>
                <w:rFonts w:ascii="Times New Roman" w:eastAsia="DengXian" w:hAnsi="Times New Roman" w:cs="Times New Roman"/>
                <w:b/>
                <w:bCs/>
              </w:rPr>
              <w:t>Definition</w:t>
            </w:r>
          </w:p>
        </w:tc>
      </w:tr>
      <w:tr w:rsidR="00DE2EFD" w:rsidRPr="00DE2EFD" w14:paraId="0BDE68E2" w14:textId="77777777" w:rsidTr="000A1033">
        <w:tc>
          <w:tcPr>
            <w:tcW w:w="2410" w:type="dxa"/>
            <w:tcBorders>
              <w:top w:val="single" w:sz="4" w:space="0" w:color="auto"/>
              <w:left w:val="nil"/>
            </w:tcBorders>
          </w:tcPr>
          <w:p w14:paraId="74986D1B" w14:textId="71F3C91C" w:rsidR="009C294D" w:rsidRPr="000A1033" w:rsidRDefault="009C294D" w:rsidP="00CA794E">
            <w:pPr>
              <w:widowControl w:val="0"/>
              <w:spacing w:line="276" w:lineRule="auto"/>
              <w:rPr>
                <w:rFonts w:ascii="Times New Roman" w:eastAsia="DengXian" w:hAnsi="Times New Roman" w:cs="Times New Roman"/>
                <w:b/>
                <w:bCs/>
                <w:i/>
                <w:iCs/>
              </w:rPr>
            </w:pPr>
            <w:r w:rsidRPr="000A1033">
              <w:rPr>
                <w:rFonts w:ascii="Times New Roman" w:eastAsia="DengXian" w:hAnsi="Times New Roman" w:cs="Times New Roman"/>
                <w:b/>
                <w:bCs/>
                <w:i/>
                <w:iCs/>
              </w:rPr>
              <w:t>Mental Health</w:t>
            </w:r>
          </w:p>
          <w:p w14:paraId="3EAF21CA" w14:textId="68D954D5" w:rsidR="00DE2EFD" w:rsidRPr="00DE2EFD" w:rsidRDefault="00DE2EFD" w:rsidP="00CA794E">
            <w:pPr>
              <w:widowControl w:val="0"/>
              <w:spacing w:line="276" w:lineRule="auto"/>
              <w:rPr>
                <w:rFonts w:ascii="Times New Roman" w:eastAsia="DengXian" w:hAnsi="Times New Roman" w:cs="Times New Roman"/>
                <w:i/>
                <w:iCs/>
              </w:rPr>
            </w:pPr>
            <w:r w:rsidRPr="00DE2EFD">
              <w:rPr>
                <w:rFonts w:ascii="Times New Roman" w:eastAsia="DengXian" w:hAnsi="Times New Roman" w:cs="Times New Roman"/>
                <w:i/>
                <w:iCs/>
              </w:rPr>
              <w:t>DEPFREQ</w:t>
            </w:r>
          </w:p>
        </w:tc>
        <w:tc>
          <w:tcPr>
            <w:tcW w:w="2126" w:type="dxa"/>
            <w:tcBorders>
              <w:top w:val="single" w:sz="4" w:space="0" w:color="auto"/>
            </w:tcBorders>
          </w:tcPr>
          <w:p w14:paraId="5DFC838B" w14:textId="77777777" w:rsidR="009C294D" w:rsidRDefault="009C294D" w:rsidP="00CA794E">
            <w:pPr>
              <w:widowControl w:val="0"/>
              <w:spacing w:line="276" w:lineRule="auto"/>
              <w:rPr>
                <w:rFonts w:ascii="Times New Roman" w:eastAsia="DengXian" w:hAnsi="Times New Roman" w:cs="Times New Roman"/>
              </w:rPr>
            </w:pPr>
          </w:p>
          <w:p w14:paraId="5FB01D6B" w14:textId="169E9D12"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Dependent variable indicating depression frequency</w:t>
            </w:r>
          </w:p>
        </w:tc>
        <w:tc>
          <w:tcPr>
            <w:tcW w:w="4536" w:type="dxa"/>
            <w:tcBorders>
              <w:top w:val="single" w:sz="4" w:space="0" w:color="auto"/>
              <w:right w:val="nil"/>
            </w:tcBorders>
          </w:tcPr>
          <w:p w14:paraId="6E57010E" w14:textId="77777777" w:rsidR="009C294D" w:rsidRDefault="009C294D" w:rsidP="00CA794E">
            <w:pPr>
              <w:widowControl w:val="0"/>
              <w:spacing w:line="276" w:lineRule="auto"/>
              <w:rPr>
                <w:rFonts w:ascii="Times New Roman" w:eastAsia="DengXian" w:hAnsi="Times New Roman" w:cs="Times New Roman"/>
              </w:rPr>
            </w:pPr>
          </w:p>
          <w:p w14:paraId="02658650" w14:textId="79525BF9" w:rsidR="00DE2EFD" w:rsidRPr="00DE2EFD" w:rsidRDefault="00DE2EFD" w:rsidP="00CA794E">
            <w:pPr>
              <w:widowControl w:val="0"/>
              <w:spacing w:line="276" w:lineRule="auto"/>
              <w:rPr>
                <w:rFonts w:ascii="Times New Roman" w:eastAsia="DengXian" w:hAnsi="Times New Roman" w:cs="Times New Roman"/>
                <w:vertAlign w:val="superscript"/>
              </w:rPr>
            </w:pPr>
            <w:r w:rsidRPr="00DE2EFD">
              <w:rPr>
                <w:rFonts w:ascii="Times New Roman" w:eastAsia="DengXian" w:hAnsi="Times New Roman" w:cs="Times New Roman"/>
              </w:rPr>
              <w:t>Binary variable</w:t>
            </w:r>
            <w:r w:rsidR="007D7C55">
              <w:rPr>
                <w:rFonts w:ascii="Times New Roman" w:eastAsia="DengXian" w:hAnsi="Times New Roman" w:cs="Times New Roman"/>
              </w:rPr>
              <w:t>: 1=ever</w:t>
            </w:r>
            <w:r w:rsidRPr="00DE2EFD">
              <w:rPr>
                <w:rFonts w:ascii="Times New Roman" w:eastAsia="DengXian" w:hAnsi="Times New Roman" w:cs="Times New Roman"/>
              </w:rPr>
              <w:t xml:space="preserve"> felt depressed </w:t>
            </w:r>
            <w:r w:rsidR="007D7C55">
              <w:rPr>
                <w:rFonts w:ascii="Times New Roman" w:eastAsia="DengXian" w:hAnsi="Times New Roman" w:cs="Times New Roman"/>
              </w:rPr>
              <w:t>0 = never felt depressed</w:t>
            </w:r>
            <w:r w:rsidRPr="00DE2EFD">
              <w:rPr>
                <w:rFonts w:ascii="Times New Roman" w:eastAsia="DengXian" w:hAnsi="Times New Roman" w:cs="Times New Roman"/>
                <w:vertAlign w:val="superscript"/>
              </w:rPr>
              <w:t>1</w:t>
            </w:r>
          </w:p>
        </w:tc>
      </w:tr>
      <w:tr w:rsidR="00DE2EFD" w:rsidRPr="00DE2EFD" w14:paraId="12843789" w14:textId="77777777" w:rsidTr="000A1033">
        <w:tc>
          <w:tcPr>
            <w:tcW w:w="2410" w:type="dxa"/>
            <w:tcBorders>
              <w:left w:val="nil"/>
            </w:tcBorders>
          </w:tcPr>
          <w:p w14:paraId="6E6A53F5" w14:textId="77777777" w:rsidR="00DE2EFD" w:rsidRPr="00DE2EFD" w:rsidRDefault="00DE2EFD" w:rsidP="00CA794E">
            <w:pPr>
              <w:widowControl w:val="0"/>
              <w:spacing w:line="276" w:lineRule="auto"/>
              <w:rPr>
                <w:rFonts w:ascii="Times New Roman" w:eastAsia="DengXian" w:hAnsi="Times New Roman" w:cs="Times New Roman"/>
                <w:i/>
                <w:iCs/>
              </w:rPr>
            </w:pPr>
            <w:r w:rsidRPr="00DE2EFD">
              <w:rPr>
                <w:rFonts w:ascii="Times New Roman" w:eastAsia="DengXian" w:hAnsi="Times New Roman" w:cs="Times New Roman"/>
                <w:i/>
                <w:iCs/>
              </w:rPr>
              <w:t>ASAD</w:t>
            </w:r>
          </w:p>
        </w:tc>
        <w:tc>
          <w:tcPr>
            <w:tcW w:w="2126" w:type="dxa"/>
          </w:tcPr>
          <w:p w14:paraId="0023D522" w14:textId="77777777"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Dependent variable indicating sadness frequency</w:t>
            </w:r>
          </w:p>
        </w:tc>
        <w:tc>
          <w:tcPr>
            <w:tcW w:w="4536" w:type="dxa"/>
            <w:tcBorders>
              <w:right w:val="nil"/>
            </w:tcBorders>
          </w:tcPr>
          <w:p w14:paraId="79B43C8F" w14:textId="61CD6077"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 xml:space="preserve">Ordered categorical variable with value </w:t>
            </w:r>
            <w:r w:rsidR="007D7C55">
              <w:rPr>
                <w:rFonts w:ascii="Times New Roman" w:eastAsia="DengXian" w:hAnsi="Times New Roman" w:cs="Times New Roman"/>
              </w:rPr>
              <w:t>(</w:t>
            </w:r>
            <w:r w:rsidRPr="00DE2EFD">
              <w:rPr>
                <w:rFonts w:ascii="Times New Roman" w:eastAsia="DengXian" w:hAnsi="Times New Roman" w:cs="Times New Roman"/>
              </w:rPr>
              <w:t>0-4</w:t>
            </w:r>
            <w:r w:rsidR="007D7C55">
              <w:rPr>
                <w:rFonts w:ascii="Times New Roman" w:eastAsia="DengXian" w:hAnsi="Times New Roman" w:cs="Times New Roman"/>
              </w:rPr>
              <w:t>) with</w:t>
            </w:r>
            <w:r w:rsidRPr="00DE2EFD">
              <w:rPr>
                <w:rFonts w:ascii="Times New Roman" w:eastAsia="DengXian" w:hAnsi="Times New Roman" w:cs="Times New Roman"/>
              </w:rPr>
              <w:t xml:space="preserve"> increasing frequency of feeling sad in past 30 days: </w:t>
            </w:r>
            <w:r w:rsidR="007D7C55">
              <w:rPr>
                <w:rFonts w:ascii="Times New Roman" w:eastAsia="DengXian" w:hAnsi="Times New Roman" w:cs="Times New Roman"/>
              </w:rPr>
              <w:t xml:space="preserve">0 = </w:t>
            </w:r>
            <w:r w:rsidRPr="00DE2EFD">
              <w:rPr>
                <w:rFonts w:ascii="Times New Roman" w:eastAsia="DengXian" w:hAnsi="Times New Roman" w:cs="Times New Roman"/>
              </w:rPr>
              <w:t xml:space="preserve">None; </w:t>
            </w:r>
            <w:r w:rsidR="007D7C55">
              <w:rPr>
                <w:rFonts w:ascii="Times New Roman" w:eastAsia="DengXian" w:hAnsi="Times New Roman" w:cs="Times New Roman"/>
              </w:rPr>
              <w:t xml:space="preserve">1 = </w:t>
            </w:r>
            <w:r w:rsidRPr="00DE2EFD">
              <w:rPr>
                <w:rFonts w:ascii="Times New Roman" w:eastAsia="DengXian" w:hAnsi="Times New Roman" w:cs="Times New Roman"/>
              </w:rPr>
              <w:t xml:space="preserve">A little; </w:t>
            </w:r>
            <w:r w:rsidR="007D7C55">
              <w:rPr>
                <w:rFonts w:ascii="Times New Roman" w:eastAsia="DengXian" w:hAnsi="Times New Roman" w:cs="Times New Roman"/>
              </w:rPr>
              <w:t xml:space="preserve">2 = </w:t>
            </w:r>
            <w:r w:rsidRPr="00DE2EFD">
              <w:rPr>
                <w:rFonts w:ascii="Times New Roman" w:eastAsia="DengXian" w:hAnsi="Times New Roman" w:cs="Times New Roman"/>
              </w:rPr>
              <w:t xml:space="preserve">Some time; </w:t>
            </w:r>
            <w:r w:rsidR="007D7C55">
              <w:rPr>
                <w:rFonts w:ascii="Times New Roman" w:eastAsia="DengXian" w:hAnsi="Times New Roman" w:cs="Times New Roman"/>
              </w:rPr>
              <w:t xml:space="preserve">3 = </w:t>
            </w:r>
            <w:r w:rsidRPr="00DE2EFD">
              <w:rPr>
                <w:rFonts w:ascii="Times New Roman" w:eastAsia="DengXian" w:hAnsi="Times New Roman" w:cs="Times New Roman"/>
              </w:rPr>
              <w:t xml:space="preserve">Most time; </w:t>
            </w:r>
            <w:r w:rsidR="007D7C55">
              <w:rPr>
                <w:rFonts w:ascii="Times New Roman" w:eastAsia="DengXian" w:hAnsi="Times New Roman" w:cs="Times New Roman"/>
              </w:rPr>
              <w:t xml:space="preserve">4 = </w:t>
            </w:r>
            <w:r w:rsidRPr="00DE2EFD">
              <w:rPr>
                <w:rFonts w:ascii="Times New Roman" w:eastAsia="DengXian" w:hAnsi="Times New Roman" w:cs="Times New Roman"/>
              </w:rPr>
              <w:t>All the time</w:t>
            </w:r>
          </w:p>
        </w:tc>
      </w:tr>
      <w:tr w:rsidR="00DE2EFD" w:rsidRPr="00DE2EFD" w14:paraId="034C2E8F" w14:textId="77777777" w:rsidTr="000A1033">
        <w:tc>
          <w:tcPr>
            <w:tcW w:w="2410" w:type="dxa"/>
            <w:tcBorders>
              <w:left w:val="nil"/>
            </w:tcBorders>
          </w:tcPr>
          <w:p w14:paraId="6652698A" w14:textId="699F4A8C" w:rsidR="009C294D" w:rsidRPr="000A1033" w:rsidRDefault="009C294D" w:rsidP="00CA794E">
            <w:pPr>
              <w:widowControl w:val="0"/>
              <w:spacing w:line="276" w:lineRule="auto"/>
              <w:rPr>
                <w:rFonts w:ascii="Times New Roman" w:eastAsia="DengXian" w:hAnsi="Times New Roman" w:cs="Times New Roman"/>
                <w:b/>
                <w:bCs/>
                <w:i/>
                <w:iCs/>
              </w:rPr>
            </w:pPr>
            <w:r w:rsidRPr="000A1033">
              <w:rPr>
                <w:rFonts w:ascii="Times New Roman" w:eastAsia="DengXian" w:hAnsi="Times New Roman" w:cs="Times New Roman"/>
                <w:b/>
                <w:bCs/>
                <w:i/>
                <w:iCs/>
              </w:rPr>
              <w:t>Working Hours</w:t>
            </w:r>
          </w:p>
          <w:p w14:paraId="75532EC0" w14:textId="30772851" w:rsidR="00DE2EFD" w:rsidRPr="00DE2EFD" w:rsidRDefault="00DE2EFD" w:rsidP="00CA794E">
            <w:pPr>
              <w:widowControl w:val="0"/>
              <w:spacing w:line="276" w:lineRule="auto"/>
              <w:rPr>
                <w:rFonts w:ascii="Times New Roman" w:eastAsia="DengXian" w:hAnsi="Times New Roman" w:cs="Times New Roman"/>
                <w:i/>
                <w:iCs/>
              </w:rPr>
            </w:pPr>
            <w:r w:rsidRPr="00DE2EFD">
              <w:rPr>
                <w:rFonts w:ascii="Times New Roman" w:eastAsia="DengXian" w:hAnsi="Times New Roman" w:cs="Times New Roman"/>
                <w:i/>
                <w:iCs/>
              </w:rPr>
              <w:t>HOURSWRK</w:t>
            </w:r>
          </w:p>
        </w:tc>
        <w:tc>
          <w:tcPr>
            <w:tcW w:w="2126" w:type="dxa"/>
          </w:tcPr>
          <w:p w14:paraId="78F957B7" w14:textId="77777777" w:rsidR="009C294D" w:rsidRDefault="009C294D" w:rsidP="00CA794E">
            <w:pPr>
              <w:widowControl w:val="0"/>
              <w:spacing w:line="276" w:lineRule="auto"/>
              <w:rPr>
                <w:rFonts w:ascii="Times New Roman" w:eastAsia="DengXian" w:hAnsi="Times New Roman" w:cs="Times New Roman"/>
              </w:rPr>
            </w:pPr>
          </w:p>
          <w:p w14:paraId="13356D7F" w14:textId="02A7C33B"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Working hours</w:t>
            </w:r>
          </w:p>
        </w:tc>
        <w:tc>
          <w:tcPr>
            <w:tcW w:w="4536" w:type="dxa"/>
            <w:tcBorders>
              <w:right w:val="nil"/>
            </w:tcBorders>
          </w:tcPr>
          <w:p w14:paraId="3065087C" w14:textId="77777777" w:rsidR="009C294D" w:rsidRDefault="009C294D" w:rsidP="00CA794E">
            <w:pPr>
              <w:widowControl w:val="0"/>
              <w:spacing w:line="276" w:lineRule="auto"/>
              <w:rPr>
                <w:rFonts w:ascii="Times New Roman" w:eastAsia="DengXian" w:hAnsi="Times New Roman" w:cs="Times New Roman"/>
              </w:rPr>
            </w:pPr>
          </w:p>
          <w:p w14:paraId="03B64A47" w14:textId="0EAA2549"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Total hours worked last week or usually</w:t>
            </w:r>
          </w:p>
        </w:tc>
      </w:tr>
      <w:tr w:rsidR="00DE2EFD" w:rsidRPr="00DE2EFD" w14:paraId="0F53FD90" w14:textId="77777777" w:rsidTr="000A1033">
        <w:tc>
          <w:tcPr>
            <w:tcW w:w="2410" w:type="dxa"/>
            <w:tcBorders>
              <w:left w:val="nil"/>
            </w:tcBorders>
          </w:tcPr>
          <w:p w14:paraId="1CA2D03C" w14:textId="69600E18" w:rsidR="00DE2EFD" w:rsidRPr="00FA347B" w:rsidRDefault="009C294D" w:rsidP="00FA347B">
            <w:pPr>
              <w:pStyle w:val="a9"/>
              <w:widowControl w:val="0"/>
              <w:numPr>
                <w:ilvl w:val="0"/>
                <w:numId w:val="6"/>
              </w:numPr>
              <w:spacing w:line="276" w:lineRule="auto"/>
              <w:rPr>
                <w:rFonts w:ascii="Times New Roman" w:eastAsia="DengXian" w:hAnsi="Times New Roman" w:cs="Times New Roman"/>
                <w:i/>
                <w:iCs/>
              </w:rPr>
            </w:pPr>
            <w:r w:rsidRPr="00FA347B">
              <w:rPr>
                <w:rFonts w:ascii="Times New Roman" w:eastAsia="DengXian" w:hAnsi="Times New Roman" w:cs="Times New Roman"/>
                <w:i/>
                <w:iCs/>
              </w:rPr>
              <w:t>Part-time</w:t>
            </w:r>
          </w:p>
        </w:tc>
        <w:tc>
          <w:tcPr>
            <w:tcW w:w="2126" w:type="dxa"/>
          </w:tcPr>
          <w:p w14:paraId="2D1B4EB0" w14:textId="7CC657DF" w:rsidR="00DE2EFD" w:rsidRPr="00DE2EFD" w:rsidRDefault="009C294D" w:rsidP="00CA794E">
            <w:pPr>
              <w:widowControl w:val="0"/>
              <w:spacing w:line="276" w:lineRule="auto"/>
              <w:rPr>
                <w:rFonts w:ascii="Times New Roman" w:eastAsia="DengXian" w:hAnsi="Times New Roman" w:cs="Times New Roman"/>
              </w:rPr>
            </w:pPr>
            <w:r>
              <w:rPr>
                <w:rFonts w:ascii="Times New Roman" w:eastAsia="DengXian" w:hAnsi="Times New Roman" w:cs="Times New Roman"/>
              </w:rPr>
              <w:t>Part-time work</w:t>
            </w:r>
          </w:p>
        </w:tc>
        <w:tc>
          <w:tcPr>
            <w:tcW w:w="4536" w:type="dxa"/>
            <w:tcBorders>
              <w:right w:val="nil"/>
            </w:tcBorders>
          </w:tcPr>
          <w:p w14:paraId="0BA68BF5" w14:textId="322A713A" w:rsidR="00DE2EFD" w:rsidRPr="00FA347B" w:rsidRDefault="00FA347B" w:rsidP="00FA347B">
            <w:pPr>
              <w:widowControl w:val="0"/>
              <w:spacing w:line="276" w:lineRule="auto"/>
              <w:rPr>
                <w:rFonts w:ascii="Times New Roman" w:eastAsia="DengXian" w:hAnsi="Times New Roman" w:cs="Times New Roman"/>
              </w:rPr>
            </w:pPr>
            <w:r>
              <w:rPr>
                <w:rFonts w:ascii="Times New Roman" w:eastAsia="DengXian" w:hAnsi="Times New Roman" w:cs="Times New Roman"/>
              </w:rPr>
              <w:t>&gt;</w:t>
            </w:r>
            <w:r w:rsidR="009C294D" w:rsidRPr="00FA347B">
              <w:rPr>
                <w:rFonts w:ascii="Times New Roman" w:eastAsia="DengXian" w:hAnsi="Times New Roman" w:cs="Times New Roman"/>
              </w:rPr>
              <w:t>35 hours</w:t>
            </w:r>
          </w:p>
        </w:tc>
      </w:tr>
      <w:tr w:rsidR="00DE2EFD" w:rsidRPr="00DE2EFD" w14:paraId="4C07E002" w14:textId="77777777" w:rsidTr="000A1033">
        <w:tc>
          <w:tcPr>
            <w:tcW w:w="2410" w:type="dxa"/>
            <w:tcBorders>
              <w:left w:val="nil"/>
            </w:tcBorders>
          </w:tcPr>
          <w:p w14:paraId="4A9FD643" w14:textId="30945089" w:rsidR="00DE2EFD" w:rsidRPr="00FA347B" w:rsidRDefault="009C294D" w:rsidP="00FA347B">
            <w:pPr>
              <w:pStyle w:val="a9"/>
              <w:widowControl w:val="0"/>
              <w:numPr>
                <w:ilvl w:val="0"/>
                <w:numId w:val="6"/>
              </w:numPr>
              <w:spacing w:line="276" w:lineRule="auto"/>
              <w:rPr>
                <w:rFonts w:ascii="Times New Roman" w:eastAsia="DengXian" w:hAnsi="Times New Roman" w:cs="Times New Roman"/>
                <w:i/>
                <w:iCs/>
                <w:szCs w:val="22"/>
              </w:rPr>
            </w:pPr>
            <w:r w:rsidRPr="00FA347B">
              <w:rPr>
                <w:rFonts w:ascii="Times New Roman" w:eastAsia="DengXian" w:hAnsi="Times New Roman" w:cs="Times New Roman"/>
                <w:i/>
                <w:iCs/>
                <w:szCs w:val="22"/>
              </w:rPr>
              <w:t>Standard Full-time</w:t>
            </w:r>
          </w:p>
          <w:p w14:paraId="243342B3" w14:textId="2720D392" w:rsidR="009C294D" w:rsidRPr="00DE2EFD" w:rsidRDefault="009C294D" w:rsidP="00FA347B">
            <w:pPr>
              <w:widowControl w:val="0"/>
              <w:spacing w:line="276" w:lineRule="auto"/>
              <w:ind w:firstLineChars="100" w:firstLine="220"/>
              <w:rPr>
                <w:rFonts w:ascii="Times New Roman" w:eastAsia="DengXian" w:hAnsi="Times New Roman" w:cs="Times New Roman"/>
                <w:i/>
                <w:iCs/>
              </w:rPr>
            </w:pPr>
            <w:r>
              <w:rPr>
                <w:rFonts w:ascii="Times New Roman" w:eastAsia="DengXian" w:hAnsi="Times New Roman" w:cs="Times New Roman"/>
                <w:i/>
                <w:iCs/>
              </w:rPr>
              <w:t>(reference)</w:t>
            </w:r>
          </w:p>
        </w:tc>
        <w:tc>
          <w:tcPr>
            <w:tcW w:w="2126" w:type="dxa"/>
          </w:tcPr>
          <w:p w14:paraId="5D928825" w14:textId="61CA53E2" w:rsidR="00DE2EFD" w:rsidRPr="00DE2EFD" w:rsidRDefault="009C294D" w:rsidP="00CA794E">
            <w:pPr>
              <w:widowControl w:val="0"/>
              <w:spacing w:line="276" w:lineRule="auto"/>
              <w:rPr>
                <w:rFonts w:ascii="Times New Roman" w:eastAsia="DengXian" w:hAnsi="Times New Roman" w:cs="Times New Roman"/>
              </w:rPr>
            </w:pPr>
            <w:r>
              <w:rPr>
                <w:rFonts w:ascii="Times New Roman" w:eastAsia="DengXian" w:hAnsi="Times New Roman" w:cs="Times New Roman"/>
              </w:rPr>
              <w:t>Standard work hours</w:t>
            </w:r>
          </w:p>
        </w:tc>
        <w:tc>
          <w:tcPr>
            <w:tcW w:w="4536" w:type="dxa"/>
            <w:tcBorders>
              <w:right w:val="nil"/>
            </w:tcBorders>
          </w:tcPr>
          <w:p w14:paraId="597DD958" w14:textId="435D92D9" w:rsidR="00DE2EFD" w:rsidRPr="00DE2EFD" w:rsidRDefault="009C294D" w:rsidP="00CA794E">
            <w:pPr>
              <w:widowControl w:val="0"/>
              <w:spacing w:line="276" w:lineRule="auto"/>
              <w:rPr>
                <w:rFonts w:ascii="Times New Roman" w:eastAsia="DengXian" w:hAnsi="Times New Roman" w:cs="Times New Roman"/>
              </w:rPr>
            </w:pPr>
            <w:r>
              <w:rPr>
                <w:rFonts w:ascii="Times New Roman" w:eastAsia="DengXian" w:hAnsi="Times New Roman" w:cs="Times New Roman"/>
              </w:rPr>
              <w:t>35-40 hours</w:t>
            </w:r>
          </w:p>
        </w:tc>
      </w:tr>
      <w:tr w:rsidR="00DE2EFD" w:rsidRPr="00DE2EFD" w14:paraId="70D3F498" w14:textId="77777777" w:rsidTr="000A1033">
        <w:tc>
          <w:tcPr>
            <w:tcW w:w="2410" w:type="dxa"/>
            <w:tcBorders>
              <w:left w:val="nil"/>
            </w:tcBorders>
          </w:tcPr>
          <w:p w14:paraId="65297ACD" w14:textId="2AF1F3FD" w:rsidR="00DE2EFD" w:rsidRPr="00FA347B" w:rsidRDefault="00DE2EFD" w:rsidP="00FA347B">
            <w:pPr>
              <w:pStyle w:val="a9"/>
              <w:widowControl w:val="0"/>
              <w:numPr>
                <w:ilvl w:val="0"/>
                <w:numId w:val="6"/>
              </w:numPr>
              <w:spacing w:line="276" w:lineRule="auto"/>
              <w:rPr>
                <w:rFonts w:ascii="Times New Roman" w:eastAsia="DengXian" w:hAnsi="Times New Roman" w:cs="Times New Roman"/>
                <w:i/>
                <w:iCs/>
              </w:rPr>
            </w:pPr>
            <w:r w:rsidRPr="00FA347B">
              <w:rPr>
                <w:rFonts w:ascii="Times New Roman" w:eastAsia="DengXian" w:hAnsi="Times New Roman" w:cs="Times New Roman"/>
                <w:i/>
                <w:iCs/>
                <w:szCs w:val="22"/>
              </w:rPr>
              <w:t xml:space="preserve">Moderate Overtime </w:t>
            </w:r>
          </w:p>
        </w:tc>
        <w:tc>
          <w:tcPr>
            <w:tcW w:w="2126" w:type="dxa"/>
          </w:tcPr>
          <w:p w14:paraId="0358EEA8" w14:textId="1D7AFFB5" w:rsidR="00DE2EFD" w:rsidRPr="00DE2EFD" w:rsidRDefault="00FA347B" w:rsidP="00CA794E">
            <w:pPr>
              <w:widowControl w:val="0"/>
              <w:spacing w:line="276" w:lineRule="auto"/>
              <w:rPr>
                <w:rFonts w:ascii="Times New Roman" w:eastAsia="DengXian" w:hAnsi="Times New Roman" w:cs="Times New Roman"/>
              </w:rPr>
            </w:pPr>
            <w:r>
              <w:rPr>
                <w:rFonts w:ascii="Times New Roman" w:eastAsia="DengXian" w:hAnsi="Times New Roman" w:cs="Times New Roman"/>
              </w:rPr>
              <w:t>Moderate overtime</w:t>
            </w:r>
          </w:p>
        </w:tc>
        <w:tc>
          <w:tcPr>
            <w:tcW w:w="4536" w:type="dxa"/>
            <w:tcBorders>
              <w:right w:val="nil"/>
            </w:tcBorders>
          </w:tcPr>
          <w:p w14:paraId="05C850E4" w14:textId="53E86B39" w:rsidR="00DE2EFD" w:rsidRPr="00DE2EFD" w:rsidRDefault="00FA347B" w:rsidP="00CA794E">
            <w:pPr>
              <w:widowControl w:val="0"/>
              <w:spacing w:line="276" w:lineRule="auto"/>
              <w:rPr>
                <w:rFonts w:ascii="Times New Roman" w:eastAsia="DengXian" w:hAnsi="Times New Roman" w:cs="Times New Roman"/>
              </w:rPr>
            </w:pPr>
            <w:r>
              <w:rPr>
                <w:rFonts w:ascii="Times New Roman" w:eastAsia="DengXian" w:hAnsi="Times New Roman" w:cs="Times New Roman"/>
              </w:rPr>
              <w:t>41-48 hours</w:t>
            </w:r>
          </w:p>
        </w:tc>
      </w:tr>
      <w:tr w:rsidR="00DE2EFD" w:rsidRPr="00DE2EFD" w14:paraId="6FC1E95F" w14:textId="77777777" w:rsidTr="000A1033">
        <w:tc>
          <w:tcPr>
            <w:tcW w:w="2410" w:type="dxa"/>
            <w:tcBorders>
              <w:left w:val="nil"/>
            </w:tcBorders>
          </w:tcPr>
          <w:p w14:paraId="08EFFCC1" w14:textId="7C175A5F" w:rsidR="00DE2EFD" w:rsidRPr="00FA347B" w:rsidRDefault="00FA347B" w:rsidP="00FA347B">
            <w:pPr>
              <w:pStyle w:val="a9"/>
              <w:widowControl w:val="0"/>
              <w:numPr>
                <w:ilvl w:val="0"/>
                <w:numId w:val="6"/>
              </w:numPr>
              <w:spacing w:line="276" w:lineRule="auto"/>
              <w:rPr>
                <w:rFonts w:ascii="Times New Roman" w:eastAsia="DengXian" w:hAnsi="Times New Roman" w:cs="Times New Roman"/>
                <w:i/>
                <w:iCs/>
                <w:szCs w:val="22"/>
              </w:rPr>
            </w:pPr>
            <w:r w:rsidRPr="00FA347B">
              <w:rPr>
                <w:rFonts w:ascii="Times New Roman" w:eastAsia="DengXian" w:hAnsi="Times New Roman" w:cs="Times New Roman"/>
                <w:i/>
                <w:iCs/>
                <w:szCs w:val="22"/>
              </w:rPr>
              <w:t>High Overtime</w:t>
            </w:r>
            <w:r w:rsidR="00DE2EFD" w:rsidRPr="00FA347B">
              <w:rPr>
                <w:rFonts w:ascii="Times New Roman" w:eastAsia="DengXian" w:hAnsi="Times New Roman" w:cs="Times New Roman"/>
                <w:i/>
                <w:iCs/>
                <w:szCs w:val="22"/>
              </w:rPr>
              <w:t xml:space="preserve"> </w:t>
            </w:r>
          </w:p>
          <w:p w14:paraId="29A3B552" w14:textId="258D6897" w:rsidR="00FA347B" w:rsidRPr="00FA347B" w:rsidRDefault="00FA347B" w:rsidP="00FA347B">
            <w:pPr>
              <w:pStyle w:val="a9"/>
              <w:widowControl w:val="0"/>
              <w:numPr>
                <w:ilvl w:val="0"/>
                <w:numId w:val="6"/>
              </w:numPr>
              <w:spacing w:line="276" w:lineRule="auto"/>
              <w:rPr>
                <w:rFonts w:ascii="Times New Roman" w:eastAsia="DengXian" w:hAnsi="Times New Roman" w:cs="Times New Roman"/>
                <w:i/>
                <w:iCs/>
                <w:szCs w:val="22"/>
              </w:rPr>
            </w:pPr>
            <w:r w:rsidRPr="00FA347B">
              <w:rPr>
                <w:rFonts w:ascii="Times New Roman" w:eastAsia="DengXian" w:hAnsi="Times New Roman" w:cs="Times New Roman"/>
                <w:i/>
                <w:iCs/>
                <w:szCs w:val="22"/>
              </w:rPr>
              <w:t>Excessive Overtime</w:t>
            </w:r>
          </w:p>
          <w:p w14:paraId="0E5B6D26" w14:textId="3F3EC63C" w:rsidR="00FA347B" w:rsidRPr="00DE2EFD" w:rsidRDefault="00FA347B" w:rsidP="00CA794E">
            <w:pPr>
              <w:widowControl w:val="0"/>
              <w:spacing w:line="276" w:lineRule="auto"/>
              <w:rPr>
                <w:rFonts w:ascii="Times New Roman" w:eastAsia="DengXian" w:hAnsi="Times New Roman" w:cs="Times New Roman"/>
                <w:b/>
                <w:bCs/>
                <w:i/>
                <w:iCs/>
              </w:rPr>
            </w:pPr>
            <w:r w:rsidRPr="000A1033">
              <w:rPr>
                <w:rFonts w:ascii="Times New Roman" w:eastAsia="DengXian" w:hAnsi="Times New Roman" w:cs="Times New Roman"/>
                <w:b/>
                <w:bCs/>
                <w:i/>
                <w:iCs/>
              </w:rPr>
              <w:t>Control Variables</w:t>
            </w:r>
          </w:p>
        </w:tc>
        <w:tc>
          <w:tcPr>
            <w:tcW w:w="2126" w:type="dxa"/>
          </w:tcPr>
          <w:p w14:paraId="1D891497" w14:textId="77777777" w:rsidR="00DE2EFD" w:rsidRDefault="00FA347B" w:rsidP="00CA794E">
            <w:pPr>
              <w:widowControl w:val="0"/>
              <w:spacing w:line="276" w:lineRule="auto"/>
              <w:rPr>
                <w:rFonts w:ascii="Times New Roman" w:eastAsia="DengXian" w:hAnsi="Times New Roman" w:cs="Times New Roman"/>
              </w:rPr>
            </w:pPr>
            <w:r>
              <w:rPr>
                <w:rFonts w:ascii="Times New Roman" w:eastAsia="DengXian" w:hAnsi="Times New Roman" w:cs="Times New Roman"/>
              </w:rPr>
              <w:t>High overtime</w:t>
            </w:r>
          </w:p>
          <w:p w14:paraId="6476FCEE" w14:textId="15EF626A" w:rsidR="00FA347B" w:rsidRPr="00DE2EFD" w:rsidRDefault="00FA347B" w:rsidP="00CA794E">
            <w:pPr>
              <w:widowControl w:val="0"/>
              <w:spacing w:line="276" w:lineRule="auto"/>
              <w:rPr>
                <w:rFonts w:ascii="Times New Roman" w:eastAsia="DengXian" w:hAnsi="Times New Roman" w:cs="Times New Roman"/>
              </w:rPr>
            </w:pPr>
            <w:r>
              <w:rPr>
                <w:rFonts w:ascii="Times New Roman" w:eastAsia="DengXian" w:hAnsi="Times New Roman" w:cs="Times New Roman"/>
              </w:rPr>
              <w:t>Excessive overtime</w:t>
            </w:r>
          </w:p>
        </w:tc>
        <w:tc>
          <w:tcPr>
            <w:tcW w:w="4536" w:type="dxa"/>
            <w:tcBorders>
              <w:right w:val="nil"/>
            </w:tcBorders>
          </w:tcPr>
          <w:p w14:paraId="43F5543F" w14:textId="63127DE1" w:rsidR="00DE2EFD" w:rsidRPr="00FA347B" w:rsidRDefault="009C294D" w:rsidP="00FA347B">
            <w:pPr>
              <w:pStyle w:val="a9"/>
              <w:widowControl w:val="0"/>
              <w:numPr>
                <w:ilvl w:val="1"/>
                <w:numId w:val="4"/>
              </w:numPr>
              <w:spacing w:line="276" w:lineRule="auto"/>
              <w:rPr>
                <w:rFonts w:ascii="Times New Roman" w:eastAsia="DengXian" w:hAnsi="Times New Roman" w:cs="Times New Roman"/>
              </w:rPr>
            </w:pPr>
            <w:r w:rsidRPr="00FA347B">
              <w:rPr>
                <w:rFonts w:ascii="Times New Roman" w:eastAsia="DengXian" w:hAnsi="Times New Roman" w:cs="Times New Roman"/>
              </w:rPr>
              <w:t>hours</w:t>
            </w:r>
          </w:p>
          <w:p w14:paraId="43D22428" w14:textId="4443409C" w:rsidR="00FA347B" w:rsidRPr="00FA347B" w:rsidRDefault="00FA347B" w:rsidP="00FA347B">
            <w:pPr>
              <w:widowControl w:val="0"/>
              <w:spacing w:line="276" w:lineRule="auto"/>
              <w:rPr>
                <w:rFonts w:ascii="Times New Roman" w:eastAsia="DengXian" w:hAnsi="Times New Roman" w:cs="Times New Roman"/>
              </w:rPr>
            </w:pPr>
            <w:r>
              <w:rPr>
                <w:rFonts w:ascii="Times New Roman" w:eastAsia="DengXian" w:hAnsi="Times New Roman" w:cs="Times New Roman"/>
              </w:rPr>
              <w:t>&gt;</w:t>
            </w:r>
            <w:r w:rsidRPr="00FA347B">
              <w:rPr>
                <w:rFonts w:ascii="Times New Roman" w:eastAsia="DengXian" w:hAnsi="Times New Roman" w:cs="Times New Roman"/>
              </w:rPr>
              <w:t>60 hours</w:t>
            </w:r>
          </w:p>
        </w:tc>
      </w:tr>
      <w:tr w:rsidR="00DE2EFD" w:rsidRPr="00DE2EFD" w14:paraId="7E01BA5D" w14:textId="77777777" w:rsidTr="000A1033">
        <w:tc>
          <w:tcPr>
            <w:tcW w:w="2410" w:type="dxa"/>
            <w:tcBorders>
              <w:left w:val="nil"/>
            </w:tcBorders>
          </w:tcPr>
          <w:p w14:paraId="7D22CF5A" w14:textId="77777777" w:rsidR="00DE2EFD" w:rsidRPr="00DE2EFD" w:rsidRDefault="00DE2EFD" w:rsidP="00CA794E">
            <w:pPr>
              <w:widowControl w:val="0"/>
              <w:spacing w:line="276" w:lineRule="auto"/>
              <w:rPr>
                <w:rFonts w:ascii="Times New Roman" w:eastAsia="DengXian" w:hAnsi="Times New Roman" w:cs="Times New Roman"/>
                <w:i/>
                <w:iCs/>
              </w:rPr>
            </w:pPr>
            <w:r w:rsidRPr="00DE2EFD">
              <w:rPr>
                <w:rFonts w:ascii="Times New Roman" w:eastAsia="DengXian" w:hAnsi="Times New Roman" w:cs="Times New Roman"/>
                <w:i/>
                <w:iCs/>
              </w:rPr>
              <w:t>AGE</w:t>
            </w:r>
          </w:p>
        </w:tc>
        <w:tc>
          <w:tcPr>
            <w:tcW w:w="2126" w:type="dxa"/>
          </w:tcPr>
          <w:p w14:paraId="3B79BAD6" w14:textId="77777777"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Age</w:t>
            </w:r>
          </w:p>
        </w:tc>
        <w:tc>
          <w:tcPr>
            <w:tcW w:w="4536" w:type="dxa"/>
            <w:tcBorders>
              <w:right w:val="nil"/>
            </w:tcBorders>
          </w:tcPr>
          <w:p w14:paraId="4801896B" w14:textId="5672FF56" w:rsidR="00DE2EFD" w:rsidRPr="00DE2EFD" w:rsidRDefault="004D2EE1" w:rsidP="00CA794E">
            <w:pPr>
              <w:widowControl w:val="0"/>
              <w:spacing w:line="276" w:lineRule="auto"/>
              <w:rPr>
                <w:rFonts w:ascii="Times New Roman" w:eastAsia="DengXian" w:hAnsi="Times New Roman" w:cs="Times New Roman"/>
              </w:rPr>
            </w:pPr>
            <w:r>
              <w:rPr>
                <w:rFonts w:ascii="Times New Roman" w:eastAsia="DengXian" w:hAnsi="Times New Roman" w:cs="Times New Roman"/>
              </w:rPr>
              <w:t>Continuous variable (up to 85 years)</w:t>
            </w:r>
          </w:p>
        </w:tc>
      </w:tr>
      <w:tr w:rsidR="00DE2EFD" w:rsidRPr="00DE2EFD" w14:paraId="6CA0590D" w14:textId="77777777" w:rsidTr="000A1033">
        <w:tc>
          <w:tcPr>
            <w:tcW w:w="2410" w:type="dxa"/>
            <w:tcBorders>
              <w:left w:val="nil"/>
            </w:tcBorders>
          </w:tcPr>
          <w:p w14:paraId="23578297" w14:textId="77777777" w:rsidR="00DE2EFD" w:rsidRPr="00DE2EFD" w:rsidRDefault="00DE2EFD" w:rsidP="00CA794E">
            <w:pPr>
              <w:widowControl w:val="0"/>
              <w:spacing w:line="276" w:lineRule="auto"/>
              <w:rPr>
                <w:rFonts w:ascii="Times New Roman" w:eastAsia="DengXian" w:hAnsi="Times New Roman" w:cs="Times New Roman"/>
                <w:i/>
                <w:iCs/>
              </w:rPr>
            </w:pPr>
            <w:r w:rsidRPr="00DE2EFD">
              <w:rPr>
                <w:rFonts w:ascii="Times New Roman" w:eastAsia="DengXian" w:hAnsi="Times New Roman" w:cs="Times New Roman"/>
                <w:i/>
                <w:iCs/>
              </w:rPr>
              <w:t>EDUCATION</w:t>
            </w:r>
          </w:p>
        </w:tc>
        <w:tc>
          <w:tcPr>
            <w:tcW w:w="2126" w:type="dxa"/>
          </w:tcPr>
          <w:p w14:paraId="6F39979F" w14:textId="77777777"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Education attainment</w:t>
            </w:r>
          </w:p>
        </w:tc>
        <w:tc>
          <w:tcPr>
            <w:tcW w:w="4536" w:type="dxa"/>
            <w:tcBorders>
              <w:right w:val="nil"/>
            </w:tcBorders>
          </w:tcPr>
          <w:p w14:paraId="0F7A9485" w14:textId="5D053C4D"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 xml:space="preserve">Ordered categorical </w:t>
            </w:r>
            <w:r w:rsidR="004D2EE1">
              <w:rPr>
                <w:rFonts w:ascii="Times New Roman" w:eastAsia="DengXian" w:hAnsi="Times New Roman" w:cs="Times New Roman"/>
              </w:rPr>
              <w:t>(</w:t>
            </w:r>
            <w:r w:rsidRPr="00DE2EFD">
              <w:rPr>
                <w:rFonts w:ascii="Times New Roman" w:eastAsia="DengXian" w:hAnsi="Times New Roman" w:cs="Times New Roman"/>
              </w:rPr>
              <w:t>1-8</w:t>
            </w:r>
            <w:r w:rsidR="004D2EE1">
              <w:rPr>
                <w:rFonts w:ascii="Times New Roman" w:eastAsia="DengXian" w:hAnsi="Times New Roman" w:cs="Times New Roman"/>
              </w:rPr>
              <w:t>)</w:t>
            </w:r>
            <w:r w:rsidRPr="00DE2EFD">
              <w:rPr>
                <w:rFonts w:ascii="Times New Roman" w:eastAsia="DengXian" w:hAnsi="Times New Roman" w:cs="Times New Roman"/>
              </w:rPr>
              <w:t xml:space="preserve"> </w:t>
            </w:r>
            <w:r w:rsidR="004D2EE1">
              <w:rPr>
                <w:rFonts w:ascii="Times New Roman" w:eastAsia="DengXian" w:hAnsi="Times New Roman" w:cs="Times New Roman"/>
              </w:rPr>
              <w:t>with</w:t>
            </w:r>
            <w:r w:rsidRPr="00DE2EFD">
              <w:rPr>
                <w:rFonts w:ascii="Times New Roman" w:eastAsia="DengXian" w:hAnsi="Times New Roman" w:cs="Times New Roman"/>
              </w:rPr>
              <w:t xml:space="preserve"> increasing level of education: </w:t>
            </w:r>
            <w:r w:rsidR="004D2EE1">
              <w:rPr>
                <w:rFonts w:ascii="Times New Roman" w:eastAsia="DengXian" w:hAnsi="Times New Roman" w:cs="Times New Roman"/>
              </w:rPr>
              <w:t>1=</w:t>
            </w:r>
            <w:r w:rsidRPr="00DE2EFD">
              <w:rPr>
                <w:rFonts w:ascii="Times New Roman" w:eastAsia="DengXian" w:hAnsi="Times New Roman" w:cs="Times New Roman"/>
              </w:rPr>
              <w:t xml:space="preserve">No schooling; </w:t>
            </w:r>
            <w:r w:rsidR="004D2EE1">
              <w:rPr>
                <w:rFonts w:ascii="Times New Roman" w:eastAsia="DengXian" w:hAnsi="Times New Roman" w:cs="Times New Roman"/>
              </w:rPr>
              <w:t>2=</w:t>
            </w:r>
            <w:r w:rsidRPr="00DE2EFD">
              <w:rPr>
                <w:rFonts w:ascii="Times New Roman" w:eastAsia="DengXian" w:hAnsi="Times New Roman" w:cs="Times New Roman"/>
              </w:rPr>
              <w:t xml:space="preserve">Elementary school; </w:t>
            </w:r>
            <w:r w:rsidR="004D2EE1">
              <w:rPr>
                <w:rFonts w:ascii="Times New Roman" w:eastAsia="DengXian" w:hAnsi="Times New Roman" w:cs="Times New Roman"/>
              </w:rPr>
              <w:t>3=</w:t>
            </w:r>
            <w:r w:rsidRPr="00DE2EFD">
              <w:rPr>
                <w:rFonts w:ascii="Times New Roman" w:eastAsia="DengXian" w:hAnsi="Times New Roman" w:cs="Times New Roman"/>
              </w:rPr>
              <w:t xml:space="preserve">Middle school; </w:t>
            </w:r>
            <w:r w:rsidR="004D2EE1">
              <w:rPr>
                <w:rFonts w:ascii="Times New Roman" w:eastAsia="DengXian" w:hAnsi="Times New Roman" w:cs="Times New Roman"/>
              </w:rPr>
              <w:t>4=</w:t>
            </w:r>
            <w:r w:rsidRPr="00DE2EFD">
              <w:rPr>
                <w:rFonts w:ascii="Times New Roman" w:eastAsia="DengXian" w:hAnsi="Times New Roman" w:cs="Times New Roman"/>
              </w:rPr>
              <w:t xml:space="preserve">No high school diploma; </w:t>
            </w:r>
            <w:r w:rsidR="004D2EE1">
              <w:rPr>
                <w:rFonts w:ascii="Times New Roman" w:eastAsia="DengXian" w:hAnsi="Times New Roman" w:cs="Times New Roman"/>
              </w:rPr>
              <w:t>5=</w:t>
            </w:r>
            <w:r w:rsidRPr="00DE2EFD">
              <w:rPr>
                <w:rFonts w:ascii="Times New Roman" w:eastAsia="DengXian" w:hAnsi="Times New Roman" w:cs="Times New Roman"/>
              </w:rPr>
              <w:t>High school graduate</w:t>
            </w:r>
            <w:r w:rsidR="004D2EE1">
              <w:rPr>
                <w:rFonts w:ascii="Times New Roman" w:eastAsia="DengXian" w:hAnsi="Times New Roman" w:cs="Times New Roman"/>
              </w:rPr>
              <w:t>;</w:t>
            </w:r>
            <w:r w:rsidRPr="00DE2EFD">
              <w:rPr>
                <w:rFonts w:ascii="Times New Roman" w:eastAsia="DengXian" w:hAnsi="Times New Roman" w:cs="Times New Roman"/>
              </w:rPr>
              <w:t xml:space="preserve"> </w:t>
            </w:r>
            <w:r w:rsidR="004D2EE1">
              <w:rPr>
                <w:rFonts w:ascii="Times New Roman" w:eastAsia="DengXian" w:hAnsi="Times New Roman" w:cs="Times New Roman"/>
              </w:rPr>
              <w:t>6=</w:t>
            </w:r>
            <w:r w:rsidRPr="00DE2EFD">
              <w:rPr>
                <w:rFonts w:ascii="Times New Roman" w:eastAsia="DengXian" w:hAnsi="Times New Roman" w:cs="Times New Roman"/>
              </w:rPr>
              <w:t xml:space="preserve">Some college without diploma; </w:t>
            </w:r>
            <w:r w:rsidR="004D2EE1">
              <w:rPr>
                <w:rFonts w:ascii="Times New Roman" w:eastAsia="DengXian" w:hAnsi="Times New Roman" w:cs="Times New Roman"/>
              </w:rPr>
              <w:t>7=</w:t>
            </w:r>
            <w:proofErr w:type="gramStart"/>
            <w:r w:rsidRPr="00DE2EFD">
              <w:rPr>
                <w:rFonts w:ascii="Times New Roman" w:eastAsia="DengXian" w:hAnsi="Times New Roman" w:cs="Times New Roman"/>
              </w:rPr>
              <w:t>Bachelor’s</w:t>
            </w:r>
            <w:proofErr w:type="gramEnd"/>
            <w:r w:rsidRPr="00DE2EFD">
              <w:rPr>
                <w:rFonts w:ascii="Times New Roman" w:eastAsia="DengXian" w:hAnsi="Times New Roman" w:cs="Times New Roman"/>
              </w:rPr>
              <w:t xml:space="preserve"> degree; </w:t>
            </w:r>
            <w:r w:rsidR="004D2EE1">
              <w:rPr>
                <w:rFonts w:ascii="Times New Roman" w:eastAsia="DengXian" w:hAnsi="Times New Roman" w:cs="Times New Roman"/>
              </w:rPr>
              <w:t>8=</w:t>
            </w:r>
            <w:r w:rsidRPr="00DE2EFD">
              <w:rPr>
                <w:rFonts w:ascii="Times New Roman" w:eastAsia="DengXian" w:hAnsi="Times New Roman" w:cs="Times New Roman"/>
              </w:rPr>
              <w:t>Graduate degree</w:t>
            </w:r>
          </w:p>
        </w:tc>
      </w:tr>
      <w:tr w:rsidR="00DE2EFD" w:rsidRPr="00DE2EFD" w14:paraId="184D11B4" w14:textId="77777777" w:rsidTr="000A1033">
        <w:tc>
          <w:tcPr>
            <w:tcW w:w="2410" w:type="dxa"/>
            <w:tcBorders>
              <w:left w:val="nil"/>
            </w:tcBorders>
          </w:tcPr>
          <w:p w14:paraId="5E854467" w14:textId="77777777" w:rsidR="00DE2EFD" w:rsidRPr="00DE2EFD" w:rsidRDefault="00DE2EFD" w:rsidP="00CA794E">
            <w:pPr>
              <w:widowControl w:val="0"/>
              <w:spacing w:line="276" w:lineRule="auto"/>
              <w:rPr>
                <w:rFonts w:ascii="Times New Roman" w:eastAsia="DengXian" w:hAnsi="Times New Roman" w:cs="Times New Roman"/>
                <w:i/>
                <w:iCs/>
              </w:rPr>
            </w:pPr>
            <w:r w:rsidRPr="00DE2EFD">
              <w:rPr>
                <w:rFonts w:ascii="Times New Roman" w:eastAsia="DengXian" w:hAnsi="Times New Roman" w:cs="Times New Roman"/>
                <w:i/>
                <w:iCs/>
              </w:rPr>
              <w:t>SEX</w:t>
            </w:r>
          </w:p>
        </w:tc>
        <w:tc>
          <w:tcPr>
            <w:tcW w:w="2126" w:type="dxa"/>
          </w:tcPr>
          <w:p w14:paraId="399E06D9" w14:textId="77777777"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Sex</w:t>
            </w:r>
          </w:p>
        </w:tc>
        <w:tc>
          <w:tcPr>
            <w:tcW w:w="4536" w:type="dxa"/>
            <w:tcBorders>
              <w:right w:val="nil"/>
            </w:tcBorders>
          </w:tcPr>
          <w:p w14:paraId="7E798E17" w14:textId="31D8E6C9"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Binary</w:t>
            </w:r>
            <w:r w:rsidR="004D2EE1">
              <w:rPr>
                <w:rFonts w:ascii="Times New Roman" w:eastAsia="DengXian" w:hAnsi="Times New Roman" w:cs="Times New Roman"/>
              </w:rPr>
              <w:t>:</w:t>
            </w:r>
            <w:r w:rsidRPr="00DE2EFD">
              <w:rPr>
                <w:rFonts w:ascii="Times New Roman" w:eastAsia="DengXian" w:hAnsi="Times New Roman" w:cs="Times New Roman"/>
              </w:rPr>
              <w:t xml:space="preserve"> 1</w:t>
            </w:r>
            <w:r w:rsidR="004D2EE1">
              <w:rPr>
                <w:rFonts w:ascii="Times New Roman" w:eastAsia="DengXian" w:hAnsi="Times New Roman" w:cs="Times New Roman"/>
              </w:rPr>
              <w:t>=M</w:t>
            </w:r>
            <w:r w:rsidRPr="00DE2EFD">
              <w:rPr>
                <w:rFonts w:ascii="Times New Roman" w:eastAsia="DengXian" w:hAnsi="Times New Roman" w:cs="Times New Roman"/>
              </w:rPr>
              <w:t>ale</w:t>
            </w:r>
            <w:r w:rsidR="004D2EE1">
              <w:rPr>
                <w:rFonts w:ascii="Times New Roman" w:eastAsia="DengXian" w:hAnsi="Times New Roman" w:cs="Times New Roman"/>
              </w:rPr>
              <w:t>,</w:t>
            </w:r>
            <w:r w:rsidRPr="00DE2EFD">
              <w:rPr>
                <w:rFonts w:ascii="Times New Roman" w:eastAsia="DengXian" w:hAnsi="Times New Roman" w:cs="Times New Roman"/>
              </w:rPr>
              <w:t xml:space="preserve"> 2</w:t>
            </w:r>
            <w:r w:rsidR="004D2EE1">
              <w:rPr>
                <w:rFonts w:ascii="Times New Roman" w:eastAsia="DengXian" w:hAnsi="Times New Roman" w:cs="Times New Roman"/>
              </w:rPr>
              <w:t>=F</w:t>
            </w:r>
            <w:r w:rsidRPr="00DE2EFD">
              <w:rPr>
                <w:rFonts w:ascii="Times New Roman" w:eastAsia="DengXian" w:hAnsi="Times New Roman" w:cs="Times New Roman"/>
              </w:rPr>
              <w:t>emale</w:t>
            </w:r>
          </w:p>
        </w:tc>
      </w:tr>
      <w:tr w:rsidR="00DE2EFD" w:rsidRPr="00DE2EFD" w14:paraId="62FCC7AA" w14:textId="77777777" w:rsidTr="000A1033">
        <w:tc>
          <w:tcPr>
            <w:tcW w:w="2410" w:type="dxa"/>
            <w:tcBorders>
              <w:left w:val="nil"/>
            </w:tcBorders>
          </w:tcPr>
          <w:p w14:paraId="5FACD7EB" w14:textId="77777777" w:rsidR="00DE2EFD" w:rsidRPr="00DE2EFD" w:rsidRDefault="00DE2EFD" w:rsidP="00CA794E">
            <w:pPr>
              <w:widowControl w:val="0"/>
              <w:spacing w:line="276" w:lineRule="auto"/>
              <w:rPr>
                <w:rFonts w:ascii="Times New Roman" w:eastAsia="DengXian" w:hAnsi="Times New Roman" w:cs="Times New Roman"/>
                <w:i/>
                <w:iCs/>
              </w:rPr>
            </w:pPr>
            <w:r w:rsidRPr="00DE2EFD">
              <w:rPr>
                <w:rFonts w:ascii="Times New Roman" w:eastAsia="DengXian" w:hAnsi="Times New Roman" w:cs="Times New Roman"/>
                <w:i/>
                <w:iCs/>
              </w:rPr>
              <w:t>MARITAL</w:t>
            </w:r>
          </w:p>
        </w:tc>
        <w:tc>
          <w:tcPr>
            <w:tcW w:w="2126" w:type="dxa"/>
          </w:tcPr>
          <w:p w14:paraId="04E42EB0" w14:textId="77777777"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Marital status</w:t>
            </w:r>
          </w:p>
        </w:tc>
        <w:tc>
          <w:tcPr>
            <w:tcW w:w="4536" w:type="dxa"/>
            <w:tcBorders>
              <w:right w:val="nil"/>
            </w:tcBorders>
          </w:tcPr>
          <w:p w14:paraId="40DFC106" w14:textId="6AA0338A"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 xml:space="preserve">Unordered categorial variable </w:t>
            </w:r>
            <w:r w:rsidR="004D2EE1">
              <w:rPr>
                <w:rFonts w:ascii="Times New Roman" w:eastAsia="DengXian" w:hAnsi="Times New Roman" w:cs="Times New Roman"/>
              </w:rPr>
              <w:t>(</w:t>
            </w:r>
            <w:r w:rsidRPr="00DE2EFD">
              <w:rPr>
                <w:rFonts w:ascii="Times New Roman" w:eastAsia="DengXian" w:hAnsi="Times New Roman" w:cs="Times New Roman"/>
              </w:rPr>
              <w:t>1-5</w:t>
            </w:r>
            <w:r w:rsidR="004D2EE1">
              <w:rPr>
                <w:rFonts w:ascii="Times New Roman" w:eastAsia="DengXian" w:hAnsi="Times New Roman" w:cs="Times New Roman"/>
              </w:rPr>
              <w:t>)</w:t>
            </w:r>
            <w:r w:rsidRPr="00DE2EFD">
              <w:rPr>
                <w:rFonts w:ascii="Times New Roman" w:eastAsia="DengXian" w:hAnsi="Times New Roman" w:cs="Times New Roman"/>
              </w:rPr>
              <w:t xml:space="preserve"> representing different marital status: </w:t>
            </w:r>
            <w:r w:rsidR="004D2EE1">
              <w:rPr>
                <w:rFonts w:ascii="Times New Roman" w:eastAsia="DengXian" w:hAnsi="Times New Roman" w:cs="Times New Roman"/>
              </w:rPr>
              <w:t>1=</w:t>
            </w:r>
            <w:r w:rsidRPr="00DE2EFD">
              <w:rPr>
                <w:rFonts w:ascii="Times New Roman" w:eastAsia="DengXian" w:hAnsi="Times New Roman" w:cs="Times New Roman"/>
              </w:rPr>
              <w:t xml:space="preserve">Married; </w:t>
            </w:r>
            <w:r w:rsidR="004D2EE1">
              <w:rPr>
                <w:rFonts w:ascii="Times New Roman" w:eastAsia="DengXian" w:hAnsi="Times New Roman" w:cs="Times New Roman"/>
              </w:rPr>
              <w:t>2=</w:t>
            </w:r>
            <w:r w:rsidRPr="00DE2EFD">
              <w:rPr>
                <w:rFonts w:ascii="Times New Roman" w:eastAsia="DengXian" w:hAnsi="Times New Roman" w:cs="Times New Roman"/>
              </w:rPr>
              <w:t xml:space="preserve">Separated; </w:t>
            </w:r>
            <w:r w:rsidR="004D2EE1">
              <w:rPr>
                <w:rFonts w:ascii="Times New Roman" w:eastAsia="DengXian" w:hAnsi="Times New Roman" w:cs="Times New Roman"/>
              </w:rPr>
              <w:t>3=</w:t>
            </w:r>
            <w:r w:rsidRPr="00DE2EFD">
              <w:rPr>
                <w:rFonts w:ascii="Times New Roman" w:eastAsia="DengXian" w:hAnsi="Times New Roman" w:cs="Times New Roman"/>
              </w:rPr>
              <w:t xml:space="preserve">Divorced; </w:t>
            </w:r>
            <w:r w:rsidR="004D2EE1">
              <w:rPr>
                <w:rFonts w:ascii="Times New Roman" w:eastAsia="DengXian" w:hAnsi="Times New Roman" w:cs="Times New Roman"/>
              </w:rPr>
              <w:t>4=</w:t>
            </w:r>
            <w:r w:rsidRPr="00DE2EFD">
              <w:rPr>
                <w:rFonts w:ascii="Times New Roman" w:eastAsia="DengXian" w:hAnsi="Times New Roman" w:cs="Times New Roman"/>
              </w:rPr>
              <w:t xml:space="preserve">Widowed; </w:t>
            </w:r>
            <w:r w:rsidR="004D2EE1">
              <w:rPr>
                <w:rFonts w:ascii="Times New Roman" w:eastAsia="DengXian" w:hAnsi="Times New Roman" w:cs="Times New Roman"/>
              </w:rPr>
              <w:t>5=</w:t>
            </w:r>
            <w:r w:rsidRPr="00DE2EFD">
              <w:rPr>
                <w:rFonts w:ascii="Times New Roman" w:eastAsia="DengXian" w:hAnsi="Times New Roman" w:cs="Times New Roman"/>
              </w:rPr>
              <w:t>Never married</w:t>
            </w:r>
          </w:p>
        </w:tc>
      </w:tr>
      <w:tr w:rsidR="00DE2EFD" w:rsidRPr="00DE2EFD" w14:paraId="67C1FEB0" w14:textId="77777777" w:rsidTr="000A1033">
        <w:tc>
          <w:tcPr>
            <w:tcW w:w="2410" w:type="dxa"/>
            <w:tcBorders>
              <w:left w:val="nil"/>
            </w:tcBorders>
          </w:tcPr>
          <w:p w14:paraId="16849F59" w14:textId="77777777" w:rsidR="00DE2EFD" w:rsidRPr="00DE2EFD" w:rsidRDefault="00DE2EFD" w:rsidP="00CA794E">
            <w:pPr>
              <w:widowControl w:val="0"/>
              <w:spacing w:line="276" w:lineRule="auto"/>
              <w:rPr>
                <w:rFonts w:ascii="Times New Roman" w:eastAsia="DengXian" w:hAnsi="Times New Roman" w:cs="Times New Roman"/>
                <w:i/>
                <w:iCs/>
              </w:rPr>
            </w:pPr>
            <w:r w:rsidRPr="00DE2EFD">
              <w:rPr>
                <w:rFonts w:ascii="Times New Roman" w:eastAsia="DengXian" w:hAnsi="Times New Roman" w:cs="Times New Roman"/>
                <w:i/>
                <w:iCs/>
              </w:rPr>
              <w:t>HEALTH_STATUS</w:t>
            </w:r>
          </w:p>
        </w:tc>
        <w:tc>
          <w:tcPr>
            <w:tcW w:w="2126" w:type="dxa"/>
          </w:tcPr>
          <w:p w14:paraId="78E1E3F5" w14:textId="77777777"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Health status</w:t>
            </w:r>
          </w:p>
        </w:tc>
        <w:tc>
          <w:tcPr>
            <w:tcW w:w="4536" w:type="dxa"/>
            <w:tcBorders>
              <w:right w:val="nil"/>
            </w:tcBorders>
          </w:tcPr>
          <w:p w14:paraId="0CF32AEA" w14:textId="79389278" w:rsidR="00DE2EFD" w:rsidRPr="00DE2EFD" w:rsidRDefault="00DE2EFD" w:rsidP="00CA794E">
            <w:pPr>
              <w:widowControl w:val="0"/>
              <w:spacing w:line="276" w:lineRule="auto"/>
              <w:rPr>
                <w:rFonts w:ascii="Times New Roman" w:eastAsia="DengXian" w:hAnsi="Times New Roman" w:cs="Times New Roman"/>
              </w:rPr>
            </w:pPr>
            <w:r w:rsidRPr="00DE2EFD">
              <w:rPr>
                <w:rFonts w:ascii="Times New Roman" w:eastAsia="DengXian" w:hAnsi="Times New Roman" w:cs="Times New Roman"/>
              </w:rPr>
              <w:t xml:space="preserve">Ordered categorial </w:t>
            </w:r>
            <w:proofErr w:type="gramStart"/>
            <w:r w:rsidRPr="00DE2EFD">
              <w:rPr>
                <w:rFonts w:ascii="Times New Roman" w:eastAsia="DengXian" w:hAnsi="Times New Roman" w:cs="Times New Roman"/>
              </w:rPr>
              <w:t>variable</w:t>
            </w:r>
            <w:r w:rsidR="004D2EE1">
              <w:rPr>
                <w:rFonts w:ascii="Times New Roman" w:eastAsia="DengXian" w:hAnsi="Times New Roman" w:cs="Times New Roman"/>
              </w:rPr>
              <w:t>(</w:t>
            </w:r>
            <w:proofErr w:type="gramEnd"/>
            <w:r w:rsidRPr="00DE2EFD">
              <w:rPr>
                <w:rFonts w:ascii="Times New Roman" w:eastAsia="DengXian" w:hAnsi="Times New Roman" w:cs="Times New Roman"/>
              </w:rPr>
              <w:t>1-5</w:t>
            </w:r>
            <w:r w:rsidR="004D2EE1">
              <w:rPr>
                <w:rFonts w:ascii="Times New Roman" w:eastAsia="DengXian" w:hAnsi="Times New Roman" w:cs="Times New Roman"/>
              </w:rPr>
              <w:t>)</w:t>
            </w:r>
            <w:r w:rsidRPr="00DE2EFD">
              <w:rPr>
                <w:rFonts w:ascii="Times New Roman" w:eastAsia="DengXian" w:hAnsi="Times New Roman" w:cs="Times New Roman"/>
              </w:rPr>
              <w:t xml:space="preserve"> </w:t>
            </w:r>
            <w:r w:rsidR="004D2EE1">
              <w:rPr>
                <w:rFonts w:ascii="Times New Roman" w:eastAsia="DengXian" w:hAnsi="Times New Roman" w:cs="Times New Roman"/>
              </w:rPr>
              <w:t>with</w:t>
            </w:r>
            <w:r w:rsidRPr="00DE2EFD">
              <w:rPr>
                <w:rFonts w:ascii="Times New Roman" w:eastAsia="DengXian" w:hAnsi="Times New Roman" w:cs="Times New Roman"/>
              </w:rPr>
              <w:t xml:space="preserve"> decreasing level of health status: </w:t>
            </w:r>
            <w:r w:rsidR="004D2EE1">
              <w:rPr>
                <w:rFonts w:ascii="Times New Roman" w:eastAsia="DengXian" w:hAnsi="Times New Roman" w:cs="Times New Roman"/>
              </w:rPr>
              <w:t>1=</w:t>
            </w:r>
            <w:r w:rsidRPr="00DE2EFD">
              <w:rPr>
                <w:rFonts w:ascii="Times New Roman" w:eastAsia="DengXian" w:hAnsi="Times New Roman" w:cs="Times New Roman"/>
              </w:rPr>
              <w:t xml:space="preserve">Excellent; </w:t>
            </w:r>
            <w:r w:rsidR="004D2EE1">
              <w:rPr>
                <w:rFonts w:ascii="Times New Roman" w:eastAsia="DengXian" w:hAnsi="Times New Roman" w:cs="Times New Roman"/>
              </w:rPr>
              <w:t>2=</w:t>
            </w:r>
            <w:r w:rsidRPr="00DE2EFD">
              <w:rPr>
                <w:rFonts w:ascii="Times New Roman" w:eastAsia="DengXian" w:hAnsi="Times New Roman" w:cs="Times New Roman"/>
              </w:rPr>
              <w:t xml:space="preserve">Very good; </w:t>
            </w:r>
            <w:r w:rsidR="004D2EE1">
              <w:rPr>
                <w:rFonts w:ascii="Times New Roman" w:eastAsia="DengXian" w:hAnsi="Times New Roman" w:cs="Times New Roman"/>
              </w:rPr>
              <w:t>3=</w:t>
            </w:r>
            <w:r w:rsidRPr="00DE2EFD">
              <w:rPr>
                <w:rFonts w:ascii="Times New Roman" w:eastAsia="DengXian" w:hAnsi="Times New Roman" w:cs="Times New Roman"/>
              </w:rPr>
              <w:t xml:space="preserve">Good; </w:t>
            </w:r>
            <w:r w:rsidR="004D2EE1">
              <w:rPr>
                <w:rFonts w:ascii="Times New Roman" w:eastAsia="DengXian" w:hAnsi="Times New Roman" w:cs="Times New Roman"/>
              </w:rPr>
              <w:t>4=</w:t>
            </w:r>
            <w:r w:rsidRPr="00DE2EFD">
              <w:rPr>
                <w:rFonts w:ascii="Times New Roman" w:eastAsia="DengXian" w:hAnsi="Times New Roman" w:cs="Times New Roman"/>
              </w:rPr>
              <w:t xml:space="preserve">Fair; </w:t>
            </w:r>
            <w:r w:rsidR="004D2EE1">
              <w:rPr>
                <w:rFonts w:ascii="Times New Roman" w:eastAsia="DengXian" w:hAnsi="Times New Roman" w:cs="Times New Roman"/>
              </w:rPr>
              <w:t>5=</w:t>
            </w:r>
            <w:r w:rsidRPr="00DE2EFD">
              <w:rPr>
                <w:rFonts w:ascii="Times New Roman" w:eastAsia="DengXian" w:hAnsi="Times New Roman" w:cs="Times New Roman"/>
              </w:rPr>
              <w:t>Poor</w:t>
            </w:r>
          </w:p>
        </w:tc>
      </w:tr>
    </w:tbl>
    <w:p w14:paraId="4B411624" w14:textId="7D0B7D5C" w:rsidR="007821D1" w:rsidRPr="000A1033" w:rsidRDefault="00DE2EFD" w:rsidP="000A1033">
      <w:pPr>
        <w:widowControl w:val="0"/>
        <w:ind w:leftChars="-115" w:left="-142" w:rightChars="-137" w:right="-329" w:hangingChars="61" w:hanging="134"/>
        <w:jc w:val="both"/>
        <w:rPr>
          <w:rFonts w:ascii="Times New Roman" w:eastAsia="DengXian" w:hAnsi="Times New Roman" w:cs="Times New Roman"/>
          <w:sz w:val="22"/>
          <w:lang w:val="en-US"/>
        </w:rPr>
      </w:pPr>
      <w:r w:rsidRPr="00DE2EFD">
        <w:rPr>
          <w:rFonts w:ascii="Times New Roman" w:eastAsia="DengXian" w:hAnsi="Times New Roman" w:cs="Times New Roman"/>
          <w:sz w:val="22"/>
          <w:vertAlign w:val="superscript"/>
          <w:lang w:val="en-US"/>
        </w:rPr>
        <w:t>1</w:t>
      </w:r>
      <w:r w:rsidRPr="00DE2EFD">
        <w:rPr>
          <w:rFonts w:ascii="Times New Roman" w:eastAsia="DengXian" w:hAnsi="Times New Roman" w:cs="Times New Roman"/>
          <w:sz w:val="22"/>
          <w:lang w:val="en-US"/>
        </w:rPr>
        <w:t xml:space="preserve">: Transformed from a primary ordered categorial variable with value 1 to 5 corresponding to depression frequency of daily, weekly, monthly, a few times a year, and never. Value 1-4 are recoded into value 1 and value 5 </w:t>
      </w:r>
      <w:r w:rsidR="00B225F4">
        <w:rPr>
          <w:rFonts w:ascii="Times New Roman" w:eastAsia="DengXian" w:hAnsi="Times New Roman" w:cs="Times New Roman" w:hint="eastAsia"/>
          <w:sz w:val="22"/>
          <w:lang w:val="en-US"/>
        </w:rPr>
        <w:t>is</w:t>
      </w:r>
      <w:r w:rsidRPr="00DE2EFD">
        <w:rPr>
          <w:rFonts w:ascii="Times New Roman" w:eastAsia="DengXian" w:hAnsi="Times New Roman" w:cs="Times New Roman"/>
          <w:sz w:val="22"/>
          <w:lang w:val="en-US"/>
        </w:rPr>
        <w:t xml:space="preserve"> recoded into value 0.</w:t>
      </w:r>
    </w:p>
    <w:p w14:paraId="3CBBE0BF" w14:textId="0C4ECA64" w:rsidR="000A1033" w:rsidRDefault="000A1033" w:rsidP="000A1033">
      <w:pPr>
        <w:jc w:val="both"/>
        <w:rPr>
          <w:rFonts w:ascii="Times New Roman" w:hAnsi="Times New Roman" w:cs="Times New Roman"/>
          <w:lang w:val="en-US"/>
        </w:rPr>
      </w:pPr>
      <w:r>
        <w:rPr>
          <w:rFonts w:ascii="Times New Roman" w:hAnsi="Times New Roman" w:cs="Times New Roman"/>
          <w:lang w:val="en-US"/>
        </w:rPr>
        <w:t xml:space="preserve">As shown in </w:t>
      </w:r>
      <w:r w:rsidRPr="007D7C55">
        <w:rPr>
          <w:rFonts w:ascii="Times New Roman" w:hAnsi="Times New Roman" w:cs="Times New Roman"/>
          <w:b/>
          <w:bCs/>
          <w:lang w:val="en-US"/>
        </w:rPr>
        <w:t>Table 1</w:t>
      </w:r>
      <w:r>
        <w:rPr>
          <w:rFonts w:ascii="Times New Roman" w:hAnsi="Times New Roman" w:cs="Times New Roman"/>
          <w:lang w:val="en-US"/>
        </w:rPr>
        <w:t>, w</w:t>
      </w:r>
      <w:r w:rsidRPr="00FA347B">
        <w:rPr>
          <w:rFonts w:ascii="Times New Roman" w:hAnsi="Times New Roman" w:cs="Times New Roman"/>
          <w:lang w:val="en-US"/>
        </w:rPr>
        <w:t xml:space="preserve">e </w:t>
      </w:r>
      <w:r>
        <w:rPr>
          <w:rFonts w:ascii="Times New Roman" w:hAnsi="Times New Roman" w:cs="Times New Roman"/>
          <w:lang w:val="en-US"/>
        </w:rPr>
        <w:t xml:space="preserve">will </w:t>
      </w:r>
      <w:r w:rsidRPr="00FA347B">
        <w:rPr>
          <w:rFonts w:ascii="Times New Roman" w:hAnsi="Times New Roman" w:cs="Times New Roman"/>
          <w:lang w:val="en-US"/>
        </w:rPr>
        <w:t>examine two mental health outcomes as dependent variables: depression frequency (DEPFREQ), measured as a binary variable (1 = ever felt depressed, 0 = never felt depressed) transformed from a</w:t>
      </w:r>
      <w:r>
        <w:rPr>
          <w:rFonts w:ascii="Times New Roman" w:hAnsi="Times New Roman" w:cs="Times New Roman"/>
          <w:lang w:val="en-US"/>
        </w:rPr>
        <w:t>n original</w:t>
      </w:r>
      <w:r w:rsidRPr="00FA347B">
        <w:rPr>
          <w:rFonts w:ascii="Times New Roman" w:hAnsi="Times New Roman" w:cs="Times New Roman"/>
          <w:lang w:val="en-US"/>
        </w:rPr>
        <w:t xml:space="preserve"> five-point scale</w:t>
      </w:r>
      <w:r>
        <w:rPr>
          <w:rFonts w:ascii="Times New Roman" w:hAnsi="Times New Roman" w:cs="Times New Roman"/>
          <w:lang w:val="en-US"/>
        </w:rPr>
        <w:t>. The second,</w:t>
      </w:r>
      <w:r w:rsidRPr="00FA347B">
        <w:rPr>
          <w:rFonts w:ascii="Times New Roman" w:hAnsi="Times New Roman" w:cs="Times New Roman"/>
          <w:lang w:val="en-US"/>
        </w:rPr>
        <w:t xml:space="preserve"> sadness (ASAD), measured as an ordered categorical variable (0-4) indicating the frequency of feeling sad in the past 30 days. </w:t>
      </w:r>
    </w:p>
    <w:p w14:paraId="0EA9CF0A" w14:textId="77777777" w:rsidR="000A1033" w:rsidRDefault="000A1033" w:rsidP="000A1033">
      <w:pPr>
        <w:jc w:val="both"/>
        <w:rPr>
          <w:rFonts w:ascii="Times New Roman" w:hAnsi="Times New Roman" w:cs="Times New Roman"/>
          <w:lang w:val="en-US"/>
        </w:rPr>
      </w:pPr>
      <w:r w:rsidRPr="00FA347B">
        <w:rPr>
          <w:rFonts w:ascii="Times New Roman" w:hAnsi="Times New Roman" w:cs="Times New Roman"/>
          <w:lang w:val="en-US"/>
        </w:rPr>
        <w:t xml:space="preserve">The primary explanatory variable is working hours (HOURSWRK), which we categorize into five groups: part-time (&lt;35 hours), standard full-time (35-40 hours, reference), moderate overtime (41-48 hours), high overtime (49-60 hours), and excessive overtime (&gt;60 hours). </w:t>
      </w:r>
    </w:p>
    <w:p w14:paraId="23786955" w14:textId="77777777" w:rsidR="000A1033" w:rsidRPr="00B56E36" w:rsidRDefault="000A1033" w:rsidP="000A1033">
      <w:pPr>
        <w:jc w:val="both"/>
        <w:rPr>
          <w:rFonts w:ascii="Times New Roman" w:hAnsi="Times New Roman" w:cs="Times New Roman"/>
          <w:lang w:val="en-US"/>
        </w:rPr>
      </w:pPr>
      <w:r w:rsidRPr="00FA347B">
        <w:rPr>
          <w:rFonts w:ascii="Times New Roman" w:hAnsi="Times New Roman" w:cs="Times New Roman"/>
          <w:lang w:val="en-US"/>
        </w:rPr>
        <w:lastRenderedPageBreak/>
        <w:t>We control for several sociodemographic characteristics: age (continuous variable up to 85), sex (binary: 1 = male, 2 = female), marital status (five categories: married, separated, divorced, widowed, never married), and education attainment (eight categories from no schooling to graduate degree). Health status serves as a mediating variable, measured on a five-point scale from excellent to poor.</w:t>
      </w:r>
    </w:p>
    <w:p w14:paraId="3D7CA632" w14:textId="63A0A0C8" w:rsidR="007821D1" w:rsidRPr="000A1033" w:rsidRDefault="000A1033" w:rsidP="001D623C">
      <w:pPr>
        <w:jc w:val="both"/>
        <w:rPr>
          <w:rFonts w:ascii="Times New Roman" w:hAnsi="Times New Roman" w:cs="Times New Roman"/>
          <w:lang w:val="en-US"/>
        </w:rPr>
      </w:pPr>
      <w:r>
        <w:rPr>
          <w:rFonts w:ascii="Times New Roman" w:hAnsi="Times New Roman" w:cs="Times New Roman"/>
          <w:lang w:val="en-US"/>
        </w:rPr>
        <w:t xml:space="preserve">Note that all missing or invalid data are dropped through filtering to ensure overall integrity. Also, given </w:t>
      </w:r>
      <w:r w:rsidRPr="00FE5611">
        <w:rPr>
          <w:rFonts w:ascii="Times New Roman" w:hAnsi="Times New Roman" w:cs="Times New Roman"/>
          <w:lang w:val="en-US"/>
        </w:rPr>
        <w:t xml:space="preserve">NHIS's complex sampling design, sampling weights </w:t>
      </w:r>
      <w:r>
        <w:rPr>
          <w:rFonts w:ascii="Times New Roman" w:hAnsi="Times New Roman" w:cs="Times New Roman"/>
          <w:lang w:val="en-US"/>
        </w:rPr>
        <w:t xml:space="preserve">are employed </w:t>
      </w:r>
      <w:r w:rsidRPr="00FE5611">
        <w:rPr>
          <w:rFonts w:ascii="Times New Roman" w:hAnsi="Times New Roman" w:cs="Times New Roman"/>
          <w:lang w:val="en-US"/>
        </w:rPr>
        <w:t>to ensure national representativeness</w:t>
      </w:r>
      <w:r>
        <w:rPr>
          <w:rFonts w:ascii="Times New Roman" w:hAnsi="Times New Roman" w:cs="Times New Roman"/>
          <w:lang w:val="en-US"/>
        </w:rPr>
        <w:t xml:space="preserve">: regression techniques are adjusted correspondingly, see </w:t>
      </w:r>
      <w:r w:rsidRPr="00780BB5">
        <w:rPr>
          <w:rFonts w:ascii="Times New Roman" w:hAnsi="Times New Roman" w:cs="Times New Roman"/>
          <w:b/>
          <w:bCs/>
          <w:lang w:val="en-US"/>
        </w:rPr>
        <w:t>Section 3</w:t>
      </w:r>
      <w:r>
        <w:rPr>
          <w:rFonts w:ascii="Times New Roman" w:hAnsi="Times New Roman" w:cs="Times New Roman"/>
          <w:lang w:val="en-US"/>
        </w:rPr>
        <w:t>.</w:t>
      </w:r>
    </w:p>
    <w:tbl>
      <w:tblPr>
        <w:tblW w:w="8931" w:type="dxa"/>
        <w:jc w:val="center"/>
        <w:tblCellSpacing w:w="15" w:type="dxa"/>
        <w:tblCellMar>
          <w:top w:w="15" w:type="dxa"/>
          <w:left w:w="15" w:type="dxa"/>
          <w:bottom w:w="15" w:type="dxa"/>
          <w:right w:w="15" w:type="dxa"/>
        </w:tblCellMar>
        <w:tblLook w:val="04A0" w:firstRow="1" w:lastRow="0" w:firstColumn="1" w:lastColumn="0" w:noHBand="0" w:noVBand="1"/>
      </w:tblPr>
      <w:tblGrid>
        <w:gridCol w:w="2835"/>
        <w:gridCol w:w="1134"/>
        <w:gridCol w:w="993"/>
        <w:gridCol w:w="1275"/>
        <w:gridCol w:w="851"/>
        <w:gridCol w:w="968"/>
        <w:gridCol w:w="875"/>
      </w:tblGrid>
      <w:tr w:rsidR="007821D1" w:rsidRPr="007821D1" w14:paraId="0D8CC63C" w14:textId="77777777" w:rsidTr="00FA347B">
        <w:trPr>
          <w:trHeight w:val="301"/>
          <w:tblCellSpacing w:w="15" w:type="dxa"/>
          <w:jc w:val="center"/>
        </w:trPr>
        <w:tc>
          <w:tcPr>
            <w:tcW w:w="8871" w:type="dxa"/>
            <w:gridSpan w:val="7"/>
            <w:tcBorders>
              <w:top w:val="nil"/>
              <w:left w:val="nil"/>
              <w:bottom w:val="nil"/>
              <w:right w:val="nil"/>
            </w:tcBorders>
            <w:vAlign w:val="center"/>
            <w:hideMark/>
          </w:tcPr>
          <w:p w14:paraId="592C24CE" w14:textId="65CCB908" w:rsidR="007821D1" w:rsidRPr="007821D1" w:rsidRDefault="007821D1" w:rsidP="00780BB5">
            <w:pPr>
              <w:spacing w:after="0" w:line="240" w:lineRule="auto"/>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b/>
                <w:bCs/>
                <w:kern w:val="0"/>
                <w:sz w:val="22"/>
                <w:szCs w:val="22"/>
                <w:lang w:val="en-US"/>
                <w14:ligatures w14:val="none"/>
              </w:rPr>
              <w:t xml:space="preserve">Table </w:t>
            </w:r>
            <w:r w:rsidR="00780BB5" w:rsidRPr="00300E63">
              <w:rPr>
                <w:rFonts w:ascii="Times New Roman" w:eastAsia="宋体" w:hAnsi="Times New Roman" w:cs="Times New Roman"/>
                <w:b/>
                <w:bCs/>
                <w:kern w:val="0"/>
                <w:sz w:val="22"/>
                <w:szCs w:val="22"/>
                <w:lang w:val="en-US"/>
                <w14:ligatures w14:val="none"/>
              </w:rPr>
              <w:t>2.</w:t>
            </w:r>
            <w:r w:rsidRPr="007821D1">
              <w:rPr>
                <w:rFonts w:ascii="Times New Roman" w:eastAsia="宋体" w:hAnsi="Times New Roman" w:cs="Times New Roman"/>
                <w:b/>
                <w:bCs/>
                <w:kern w:val="0"/>
                <w:sz w:val="22"/>
                <w:szCs w:val="22"/>
                <w:lang w:val="en-US"/>
                <w14:ligatures w14:val="none"/>
              </w:rPr>
              <w:t xml:space="preserve"> Descriptive Statistics</w:t>
            </w:r>
          </w:p>
        </w:tc>
      </w:tr>
      <w:tr w:rsidR="007821D1" w:rsidRPr="007821D1" w14:paraId="76E8671B" w14:textId="77777777" w:rsidTr="00FA347B">
        <w:trPr>
          <w:trHeight w:val="13"/>
          <w:tblCellSpacing w:w="15" w:type="dxa"/>
          <w:jc w:val="center"/>
        </w:trPr>
        <w:tc>
          <w:tcPr>
            <w:tcW w:w="8871" w:type="dxa"/>
            <w:gridSpan w:val="7"/>
            <w:tcBorders>
              <w:bottom w:val="single" w:sz="6" w:space="0" w:color="000000"/>
            </w:tcBorders>
            <w:vAlign w:val="center"/>
            <w:hideMark/>
          </w:tcPr>
          <w:p w14:paraId="6C9DA5A4"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r>
      <w:tr w:rsidR="00FA347B" w:rsidRPr="007821D1" w14:paraId="61944B9E" w14:textId="77777777" w:rsidTr="00300E63">
        <w:trPr>
          <w:trHeight w:val="301"/>
          <w:tblCellSpacing w:w="15" w:type="dxa"/>
          <w:jc w:val="center"/>
        </w:trPr>
        <w:tc>
          <w:tcPr>
            <w:tcW w:w="2790" w:type="dxa"/>
            <w:vAlign w:val="center"/>
            <w:hideMark/>
          </w:tcPr>
          <w:p w14:paraId="4CC8719E" w14:textId="77777777" w:rsidR="007821D1" w:rsidRPr="007821D1" w:rsidRDefault="007821D1" w:rsidP="007821D1">
            <w:pPr>
              <w:spacing w:after="0" w:line="240" w:lineRule="auto"/>
              <w:rPr>
                <w:rFonts w:ascii="Times New Roman" w:eastAsia="宋体" w:hAnsi="Times New Roman" w:cs="Times New Roman"/>
                <w:b/>
                <w:bCs/>
                <w:kern w:val="0"/>
                <w:sz w:val="22"/>
                <w:szCs w:val="22"/>
                <w:lang w:val="en-US"/>
                <w14:ligatures w14:val="none"/>
              </w:rPr>
            </w:pPr>
            <w:r w:rsidRPr="007821D1">
              <w:rPr>
                <w:rFonts w:ascii="Times New Roman" w:eastAsia="宋体" w:hAnsi="Times New Roman" w:cs="Times New Roman"/>
                <w:b/>
                <w:bCs/>
                <w:kern w:val="0"/>
                <w:sz w:val="22"/>
                <w:szCs w:val="22"/>
                <w:lang w:val="en-US"/>
                <w14:ligatures w14:val="none"/>
              </w:rPr>
              <w:t>Name</w:t>
            </w:r>
          </w:p>
        </w:tc>
        <w:tc>
          <w:tcPr>
            <w:tcW w:w="1104" w:type="dxa"/>
            <w:vAlign w:val="center"/>
            <w:hideMark/>
          </w:tcPr>
          <w:p w14:paraId="40BB8926" w14:textId="77777777" w:rsidR="007821D1" w:rsidRPr="007821D1" w:rsidRDefault="007821D1" w:rsidP="007821D1">
            <w:pPr>
              <w:spacing w:after="0" w:line="240" w:lineRule="auto"/>
              <w:jc w:val="center"/>
              <w:rPr>
                <w:rFonts w:ascii="Times New Roman" w:eastAsia="宋体" w:hAnsi="Times New Roman" w:cs="Times New Roman"/>
                <w:b/>
                <w:bCs/>
                <w:kern w:val="0"/>
                <w:sz w:val="22"/>
                <w:szCs w:val="22"/>
                <w:lang w:val="en-US"/>
                <w14:ligatures w14:val="none"/>
              </w:rPr>
            </w:pPr>
            <w:proofErr w:type="spellStart"/>
            <w:r w:rsidRPr="007821D1">
              <w:rPr>
                <w:rFonts w:ascii="Times New Roman" w:eastAsia="宋体" w:hAnsi="Times New Roman" w:cs="Times New Roman"/>
                <w:b/>
                <w:bCs/>
                <w:kern w:val="0"/>
                <w:sz w:val="22"/>
                <w:szCs w:val="22"/>
                <w:lang w:val="en-US"/>
                <w14:ligatures w14:val="none"/>
              </w:rPr>
              <w:t>Obs</w:t>
            </w:r>
            <w:proofErr w:type="spellEnd"/>
          </w:p>
        </w:tc>
        <w:tc>
          <w:tcPr>
            <w:tcW w:w="963" w:type="dxa"/>
            <w:vAlign w:val="center"/>
            <w:hideMark/>
          </w:tcPr>
          <w:p w14:paraId="75894CF8" w14:textId="77777777" w:rsidR="007821D1" w:rsidRPr="007821D1" w:rsidRDefault="007821D1" w:rsidP="007821D1">
            <w:pPr>
              <w:spacing w:after="0" w:line="240" w:lineRule="auto"/>
              <w:jc w:val="center"/>
              <w:rPr>
                <w:rFonts w:ascii="Times New Roman" w:eastAsia="宋体" w:hAnsi="Times New Roman" w:cs="Times New Roman"/>
                <w:b/>
                <w:bCs/>
                <w:kern w:val="0"/>
                <w:sz w:val="22"/>
                <w:szCs w:val="22"/>
                <w:lang w:val="en-US"/>
                <w14:ligatures w14:val="none"/>
              </w:rPr>
            </w:pPr>
            <w:r w:rsidRPr="007821D1">
              <w:rPr>
                <w:rFonts w:ascii="Times New Roman" w:eastAsia="宋体" w:hAnsi="Times New Roman" w:cs="Times New Roman"/>
                <w:b/>
                <w:bCs/>
                <w:kern w:val="0"/>
                <w:sz w:val="22"/>
                <w:szCs w:val="22"/>
                <w:lang w:val="en-US"/>
                <w14:ligatures w14:val="none"/>
              </w:rPr>
              <w:t>Mean</w:t>
            </w:r>
          </w:p>
        </w:tc>
        <w:tc>
          <w:tcPr>
            <w:tcW w:w="1245" w:type="dxa"/>
            <w:vAlign w:val="center"/>
            <w:hideMark/>
          </w:tcPr>
          <w:p w14:paraId="2F5AC1F4" w14:textId="77777777" w:rsidR="007821D1" w:rsidRPr="007821D1" w:rsidRDefault="007821D1" w:rsidP="007821D1">
            <w:pPr>
              <w:spacing w:after="0" w:line="240" w:lineRule="auto"/>
              <w:jc w:val="center"/>
              <w:rPr>
                <w:rFonts w:ascii="Times New Roman" w:eastAsia="宋体" w:hAnsi="Times New Roman" w:cs="Times New Roman"/>
                <w:b/>
                <w:bCs/>
                <w:kern w:val="0"/>
                <w:sz w:val="22"/>
                <w:szCs w:val="22"/>
                <w:lang w:val="en-US"/>
                <w14:ligatures w14:val="none"/>
              </w:rPr>
            </w:pPr>
            <w:r w:rsidRPr="007821D1">
              <w:rPr>
                <w:rFonts w:ascii="Times New Roman" w:eastAsia="宋体" w:hAnsi="Times New Roman" w:cs="Times New Roman"/>
                <w:b/>
                <w:bCs/>
                <w:kern w:val="0"/>
                <w:sz w:val="22"/>
                <w:szCs w:val="22"/>
                <w:lang w:val="en-US"/>
                <w14:ligatures w14:val="none"/>
              </w:rPr>
              <w:t>St. Dev.</w:t>
            </w:r>
          </w:p>
        </w:tc>
        <w:tc>
          <w:tcPr>
            <w:tcW w:w="821" w:type="dxa"/>
            <w:vAlign w:val="center"/>
            <w:hideMark/>
          </w:tcPr>
          <w:p w14:paraId="47CF6ADB" w14:textId="77777777" w:rsidR="007821D1" w:rsidRPr="007821D1" w:rsidRDefault="007821D1" w:rsidP="007821D1">
            <w:pPr>
              <w:spacing w:after="0" w:line="240" w:lineRule="auto"/>
              <w:jc w:val="center"/>
              <w:rPr>
                <w:rFonts w:ascii="Times New Roman" w:eastAsia="宋体" w:hAnsi="Times New Roman" w:cs="Times New Roman"/>
                <w:b/>
                <w:bCs/>
                <w:kern w:val="0"/>
                <w:sz w:val="22"/>
                <w:szCs w:val="22"/>
                <w:lang w:val="en-US"/>
                <w14:ligatures w14:val="none"/>
              </w:rPr>
            </w:pPr>
            <w:r w:rsidRPr="007821D1">
              <w:rPr>
                <w:rFonts w:ascii="Times New Roman" w:eastAsia="宋体" w:hAnsi="Times New Roman" w:cs="Times New Roman"/>
                <w:b/>
                <w:bCs/>
                <w:kern w:val="0"/>
                <w:sz w:val="22"/>
                <w:szCs w:val="22"/>
                <w:lang w:val="en-US"/>
                <w14:ligatures w14:val="none"/>
              </w:rPr>
              <w:t>Min</w:t>
            </w:r>
          </w:p>
        </w:tc>
        <w:tc>
          <w:tcPr>
            <w:tcW w:w="938" w:type="dxa"/>
            <w:vAlign w:val="center"/>
            <w:hideMark/>
          </w:tcPr>
          <w:p w14:paraId="7B433CC1" w14:textId="77777777" w:rsidR="007821D1" w:rsidRPr="007821D1" w:rsidRDefault="007821D1" w:rsidP="007821D1">
            <w:pPr>
              <w:spacing w:after="0" w:line="240" w:lineRule="auto"/>
              <w:jc w:val="center"/>
              <w:rPr>
                <w:rFonts w:ascii="Times New Roman" w:eastAsia="宋体" w:hAnsi="Times New Roman" w:cs="Times New Roman"/>
                <w:b/>
                <w:bCs/>
                <w:kern w:val="0"/>
                <w:sz w:val="22"/>
                <w:szCs w:val="22"/>
                <w:lang w:val="en-US"/>
                <w14:ligatures w14:val="none"/>
              </w:rPr>
            </w:pPr>
            <w:r w:rsidRPr="007821D1">
              <w:rPr>
                <w:rFonts w:ascii="Times New Roman" w:eastAsia="宋体" w:hAnsi="Times New Roman" w:cs="Times New Roman"/>
                <w:b/>
                <w:bCs/>
                <w:kern w:val="0"/>
                <w:sz w:val="22"/>
                <w:szCs w:val="22"/>
                <w:lang w:val="en-US"/>
                <w14:ligatures w14:val="none"/>
              </w:rPr>
              <w:t>Median</w:t>
            </w:r>
          </w:p>
        </w:tc>
        <w:tc>
          <w:tcPr>
            <w:tcW w:w="830" w:type="dxa"/>
            <w:vAlign w:val="center"/>
            <w:hideMark/>
          </w:tcPr>
          <w:p w14:paraId="5D7EB937" w14:textId="77777777" w:rsidR="007821D1" w:rsidRPr="007821D1" w:rsidRDefault="007821D1" w:rsidP="007821D1">
            <w:pPr>
              <w:spacing w:after="0" w:line="240" w:lineRule="auto"/>
              <w:jc w:val="center"/>
              <w:rPr>
                <w:rFonts w:ascii="Times New Roman" w:eastAsia="宋体" w:hAnsi="Times New Roman" w:cs="Times New Roman"/>
                <w:b/>
                <w:bCs/>
                <w:kern w:val="0"/>
                <w:sz w:val="22"/>
                <w:szCs w:val="22"/>
                <w:lang w:val="en-US"/>
                <w14:ligatures w14:val="none"/>
              </w:rPr>
            </w:pPr>
            <w:r w:rsidRPr="007821D1">
              <w:rPr>
                <w:rFonts w:ascii="Times New Roman" w:eastAsia="宋体" w:hAnsi="Times New Roman" w:cs="Times New Roman"/>
                <w:b/>
                <w:bCs/>
                <w:kern w:val="0"/>
                <w:sz w:val="22"/>
                <w:szCs w:val="22"/>
                <w:lang w:val="en-US"/>
                <w14:ligatures w14:val="none"/>
              </w:rPr>
              <w:t>Max</w:t>
            </w:r>
          </w:p>
        </w:tc>
      </w:tr>
      <w:tr w:rsidR="007821D1" w:rsidRPr="007821D1" w14:paraId="76434981" w14:textId="77777777" w:rsidTr="00FA347B">
        <w:trPr>
          <w:trHeight w:val="13"/>
          <w:tblCellSpacing w:w="15" w:type="dxa"/>
          <w:jc w:val="center"/>
        </w:trPr>
        <w:tc>
          <w:tcPr>
            <w:tcW w:w="8871" w:type="dxa"/>
            <w:gridSpan w:val="7"/>
            <w:tcBorders>
              <w:bottom w:val="single" w:sz="6" w:space="0" w:color="000000"/>
            </w:tcBorders>
            <w:vAlign w:val="center"/>
            <w:hideMark/>
          </w:tcPr>
          <w:p w14:paraId="1125E809"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r>
      <w:tr w:rsidR="00FA347B" w:rsidRPr="007821D1" w14:paraId="0135C3C8" w14:textId="77777777" w:rsidTr="00300E63">
        <w:trPr>
          <w:trHeight w:val="286"/>
          <w:tblCellSpacing w:w="15" w:type="dxa"/>
          <w:jc w:val="center"/>
        </w:trPr>
        <w:tc>
          <w:tcPr>
            <w:tcW w:w="2790" w:type="dxa"/>
            <w:vAlign w:val="center"/>
            <w:hideMark/>
          </w:tcPr>
          <w:p w14:paraId="0E67C876" w14:textId="77777777" w:rsidR="007821D1" w:rsidRPr="007821D1" w:rsidRDefault="007821D1" w:rsidP="007821D1">
            <w:pPr>
              <w:spacing w:after="0" w:line="240" w:lineRule="auto"/>
              <w:rPr>
                <w:rFonts w:ascii="Times New Roman" w:eastAsia="宋体" w:hAnsi="Times New Roman" w:cs="Times New Roman"/>
                <w:b/>
                <w:bCs/>
                <w:i/>
                <w:iCs/>
                <w:kern w:val="0"/>
                <w:sz w:val="22"/>
                <w:szCs w:val="22"/>
                <w:lang w:val="en-US"/>
                <w14:ligatures w14:val="none"/>
              </w:rPr>
            </w:pPr>
            <w:r w:rsidRPr="007821D1">
              <w:rPr>
                <w:rFonts w:ascii="Times New Roman" w:eastAsia="宋体" w:hAnsi="Times New Roman" w:cs="Times New Roman"/>
                <w:b/>
                <w:bCs/>
                <w:i/>
                <w:iCs/>
                <w:kern w:val="0"/>
                <w:sz w:val="22"/>
                <w:szCs w:val="22"/>
                <w:lang w:val="en-US"/>
                <w14:ligatures w14:val="none"/>
              </w:rPr>
              <w:t>Panel A</w:t>
            </w:r>
            <w:r w:rsidRPr="007821D1">
              <w:rPr>
                <w:rFonts w:ascii="Times New Roman" w:eastAsia="宋体" w:hAnsi="Times New Roman" w:cs="Times New Roman"/>
                <w:b/>
                <w:bCs/>
                <w:i/>
                <w:iCs/>
                <w:kern w:val="0"/>
                <w:sz w:val="22"/>
                <w:szCs w:val="22"/>
                <w:lang w:val="en-US"/>
                <w14:ligatures w14:val="none"/>
              </w:rPr>
              <w:t>：</w:t>
            </w:r>
            <w:r w:rsidRPr="007821D1">
              <w:rPr>
                <w:rFonts w:ascii="Times New Roman" w:eastAsia="宋体" w:hAnsi="Times New Roman" w:cs="Times New Roman"/>
                <w:b/>
                <w:bCs/>
                <w:i/>
                <w:iCs/>
                <w:kern w:val="0"/>
                <w:sz w:val="22"/>
                <w:szCs w:val="22"/>
                <w:lang w:val="en-US"/>
                <w14:ligatures w14:val="none"/>
              </w:rPr>
              <w:t xml:space="preserve"> Working Hours</w:t>
            </w:r>
          </w:p>
          <w:p w14:paraId="3E820E3D"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 xml:space="preserve">Working Hours </w:t>
            </w:r>
          </w:p>
        </w:tc>
        <w:tc>
          <w:tcPr>
            <w:tcW w:w="1104" w:type="dxa"/>
            <w:vAlign w:val="center"/>
            <w:hideMark/>
          </w:tcPr>
          <w:p w14:paraId="1E691CEB"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p w14:paraId="41872648"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58,467</w:t>
            </w:r>
          </w:p>
        </w:tc>
        <w:tc>
          <w:tcPr>
            <w:tcW w:w="963" w:type="dxa"/>
            <w:vAlign w:val="center"/>
            <w:hideMark/>
          </w:tcPr>
          <w:p w14:paraId="78D479DC"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p w14:paraId="0A53E7BC"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39.79</w:t>
            </w:r>
          </w:p>
        </w:tc>
        <w:tc>
          <w:tcPr>
            <w:tcW w:w="1245" w:type="dxa"/>
            <w:vAlign w:val="center"/>
            <w:hideMark/>
          </w:tcPr>
          <w:p w14:paraId="4FEDBFAF"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p w14:paraId="6EDF72BD"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12.98</w:t>
            </w:r>
          </w:p>
        </w:tc>
        <w:tc>
          <w:tcPr>
            <w:tcW w:w="821" w:type="dxa"/>
            <w:vAlign w:val="center"/>
            <w:hideMark/>
          </w:tcPr>
          <w:p w14:paraId="0D41B885"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p w14:paraId="2D508389"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w:t>
            </w:r>
          </w:p>
        </w:tc>
        <w:tc>
          <w:tcPr>
            <w:tcW w:w="938" w:type="dxa"/>
            <w:vAlign w:val="center"/>
            <w:hideMark/>
          </w:tcPr>
          <w:p w14:paraId="04D2E19C"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p w14:paraId="2925D20C"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40</w:t>
            </w:r>
          </w:p>
        </w:tc>
        <w:tc>
          <w:tcPr>
            <w:tcW w:w="830" w:type="dxa"/>
            <w:vAlign w:val="center"/>
            <w:hideMark/>
          </w:tcPr>
          <w:p w14:paraId="2AF7EEED"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p w14:paraId="0495C867"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95</w:t>
            </w:r>
          </w:p>
        </w:tc>
      </w:tr>
      <w:tr w:rsidR="00FA347B" w:rsidRPr="007821D1" w14:paraId="3435021B" w14:textId="77777777" w:rsidTr="00300E63">
        <w:trPr>
          <w:trHeight w:val="286"/>
          <w:tblCellSpacing w:w="15" w:type="dxa"/>
          <w:jc w:val="center"/>
        </w:trPr>
        <w:tc>
          <w:tcPr>
            <w:tcW w:w="2790" w:type="dxa"/>
            <w:vAlign w:val="center"/>
          </w:tcPr>
          <w:p w14:paraId="06A47127"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Part time</w:t>
            </w:r>
          </w:p>
        </w:tc>
        <w:tc>
          <w:tcPr>
            <w:tcW w:w="1104" w:type="dxa"/>
            <w:vAlign w:val="center"/>
          </w:tcPr>
          <w:p w14:paraId="6D95A00F"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12,894</w:t>
            </w:r>
          </w:p>
        </w:tc>
        <w:tc>
          <w:tcPr>
            <w:tcW w:w="963" w:type="dxa"/>
            <w:vAlign w:val="center"/>
          </w:tcPr>
          <w:p w14:paraId="202A6250"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22.08</w:t>
            </w:r>
          </w:p>
        </w:tc>
        <w:tc>
          <w:tcPr>
            <w:tcW w:w="1245" w:type="dxa"/>
            <w:vAlign w:val="center"/>
          </w:tcPr>
          <w:p w14:paraId="150A66B7"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7.75</w:t>
            </w:r>
          </w:p>
        </w:tc>
        <w:tc>
          <w:tcPr>
            <w:tcW w:w="821" w:type="dxa"/>
            <w:vAlign w:val="center"/>
          </w:tcPr>
          <w:p w14:paraId="4B13312E"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w:t>
            </w:r>
          </w:p>
        </w:tc>
        <w:tc>
          <w:tcPr>
            <w:tcW w:w="938" w:type="dxa"/>
            <w:vAlign w:val="center"/>
          </w:tcPr>
          <w:p w14:paraId="3A527C1E"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24</w:t>
            </w:r>
          </w:p>
        </w:tc>
        <w:tc>
          <w:tcPr>
            <w:tcW w:w="830" w:type="dxa"/>
            <w:vAlign w:val="center"/>
          </w:tcPr>
          <w:p w14:paraId="09704C8A"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34</w:t>
            </w:r>
          </w:p>
        </w:tc>
      </w:tr>
      <w:tr w:rsidR="00FA347B" w:rsidRPr="007821D1" w14:paraId="06C20250" w14:textId="77777777" w:rsidTr="00300E63">
        <w:trPr>
          <w:trHeight w:val="301"/>
          <w:tblCellSpacing w:w="15" w:type="dxa"/>
          <w:jc w:val="center"/>
        </w:trPr>
        <w:tc>
          <w:tcPr>
            <w:tcW w:w="2790" w:type="dxa"/>
            <w:vAlign w:val="center"/>
            <w:hideMark/>
          </w:tcPr>
          <w:p w14:paraId="709E9395"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Standard</w:t>
            </w:r>
            <w:r w:rsidRPr="007821D1">
              <w:rPr>
                <w:rFonts w:ascii="Times New Roman" w:eastAsia="宋体" w:hAnsi="Times New Roman" w:cs="Times New Roman" w:hint="eastAsia"/>
                <w:i/>
                <w:iCs/>
                <w:kern w:val="0"/>
                <w:sz w:val="22"/>
                <w:szCs w:val="22"/>
                <w:lang w:val="en-US"/>
                <w14:ligatures w14:val="none"/>
              </w:rPr>
              <w:t xml:space="preserve"> Ful</w:t>
            </w:r>
            <w:r w:rsidRPr="007821D1">
              <w:rPr>
                <w:rFonts w:ascii="Times New Roman" w:eastAsia="宋体" w:hAnsi="Times New Roman" w:cs="Times New Roman"/>
                <w:i/>
                <w:iCs/>
                <w:kern w:val="0"/>
                <w:sz w:val="22"/>
                <w:szCs w:val="22"/>
                <w:lang w:val="en-US"/>
                <w14:ligatures w14:val="none"/>
              </w:rPr>
              <w:t>l Time</w:t>
            </w:r>
          </w:p>
        </w:tc>
        <w:tc>
          <w:tcPr>
            <w:tcW w:w="1104" w:type="dxa"/>
            <w:vAlign w:val="center"/>
            <w:hideMark/>
          </w:tcPr>
          <w:p w14:paraId="0E90A9CD"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28,369</w:t>
            </w:r>
          </w:p>
        </w:tc>
        <w:tc>
          <w:tcPr>
            <w:tcW w:w="963" w:type="dxa"/>
            <w:vAlign w:val="center"/>
            <w:hideMark/>
          </w:tcPr>
          <w:p w14:paraId="5ECEDBE3"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39.49</w:t>
            </w:r>
          </w:p>
        </w:tc>
        <w:tc>
          <w:tcPr>
            <w:tcW w:w="1245" w:type="dxa"/>
            <w:vAlign w:val="center"/>
            <w:hideMark/>
          </w:tcPr>
          <w:p w14:paraId="40D67911"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1.39</w:t>
            </w:r>
          </w:p>
        </w:tc>
        <w:tc>
          <w:tcPr>
            <w:tcW w:w="821" w:type="dxa"/>
            <w:vAlign w:val="center"/>
            <w:hideMark/>
          </w:tcPr>
          <w:p w14:paraId="7EEF66B3"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35</w:t>
            </w:r>
          </w:p>
        </w:tc>
        <w:tc>
          <w:tcPr>
            <w:tcW w:w="938" w:type="dxa"/>
            <w:vAlign w:val="center"/>
            <w:hideMark/>
          </w:tcPr>
          <w:p w14:paraId="4143E5F3"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40</w:t>
            </w:r>
          </w:p>
        </w:tc>
        <w:tc>
          <w:tcPr>
            <w:tcW w:w="830" w:type="dxa"/>
            <w:vAlign w:val="center"/>
            <w:hideMark/>
          </w:tcPr>
          <w:p w14:paraId="64D97DF5"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40</w:t>
            </w:r>
          </w:p>
        </w:tc>
      </w:tr>
      <w:tr w:rsidR="00FA347B" w:rsidRPr="007821D1" w14:paraId="1DF0946D" w14:textId="77777777" w:rsidTr="00300E63">
        <w:trPr>
          <w:trHeight w:val="301"/>
          <w:tblCellSpacing w:w="15" w:type="dxa"/>
          <w:jc w:val="center"/>
        </w:trPr>
        <w:tc>
          <w:tcPr>
            <w:tcW w:w="2790" w:type="dxa"/>
            <w:vAlign w:val="center"/>
          </w:tcPr>
          <w:p w14:paraId="5BDF7687"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Moderate Overtime</w:t>
            </w:r>
          </w:p>
        </w:tc>
        <w:tc>
          <w:tcPr>
            <w:tcW w:w="1104" w:type="dxa"/>
            <w:vAlign w:val="center"/>
          </w:tcPr>
          <w:p w14:paraId="26D2ED1D"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5,500</w:t>
            </w:r>
          </w:p>
        </w:tc>
        <w:tc>
          <w:tcPr>
            <w:tcW w:w="963" w:type="dxa"/>
            <w:vAlign w:val="center"/>
          </w:tcPr>
          <w:p w14:paraId="04DF43BC"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44.95</w:t>
            </w:r>
          </w:p>
        </w:tc>
        <w:tc>
          <w:tcPr>
            <w:tcW w:w="1245" w:type="dxa"/>
            <w:vAlign w:val="center"/>
          </w:tcPr>
          <w:p w14:paraId="043640BE"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1.78</w:t>
            </w:r>
          </w:p>
        </w:tc>
        <w:tc>
          <w:tcPr>
            <w:tcW w:w="821" w:type="dxa"/>
            <w:vAlign w:val="center"/>
          </w:tcPr>
          <w:p w14:paraId="305E6A67"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41</w:t>
            </w:r>
          </w:p>
        </w:tc>
        <w:tc>
          <w:tcPr>
            <w:tcW w:w="938" w:type="dxa"/>
            <w:vAlign w:val="center"/>
          </w:tcPr>
          <w:p w14:paraId="3124BFCB"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45</w:t>
            </w:r>
          </w:p>
        </w:tc>
        <w:tc>
          <w:tcPr>
            <w:tcW w:w="830" w:type="dxa"/>
            <w:vAlign w:val="center"/>
          </w:tcPr>
          <w:p w14:paraId="69DEA86F"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48</w:t>
            </w:r>
          </w:p>
        </w:tc>
      </w:tr>
      <w:tr w:rsidR="00FA347B" w:rsidRPr="007821D1" w14:paraId="4F7086DB" w14:textId="77777777" w:rsidTr="00300E63">
        <w:trPr>
          <w:trHeight w:val="301"/>
          <w:tblCellSpacing w:w="15" w:type="dxa"/>
          <w:jc w:val="center"/>
        </w:trPr>
        <w:tc>
          <w:tcPr>
            <w:tcW w:w="2790" w:type="dxa"/>
            <w:vAlign w:val="center"/>
            <w:hideMark/>
          </w:tcPr>
          <w:p w14:paraId="317AD4DE"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High Overtime</w:t>
            </w:r>
          </w:p>
        </w:tc>
        <w:tc>
          <w:tcPr>
            <w:tcW w:w="1104" w:type="dxa"/>
            <w:vAlign w:val="center"/>
            <w:hideMark/>
          </w:tcPr>
          <w:p w14:paraId="50451620"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9,468</w:t>
            </w:r>
          </w:p>
        </w:tc>
        <w:tc>
          <w:tcPr>
            <w:tcW w:w="963" w:type="dxa"/>
            <w:vAlign w:val="center"/>
            <w:hideMark/>
          </w:tcPr>
          <w:p w14:paraId="056E9C6D"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53.78</w:t>
            </w:r>
          </w:p>
        </w:tc>
        <w:tc>
          <w:tcPr>
            <w:tcW w:w="1245" w:type="dxa"/>
            <w:vAlign w:val="center"/>
            <w:hideMark/>
          </w:tcPr>
          <w:p w14:paraId="7F73AA0E"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4.33</w:t>
            </w:r>
          </w:p>
        </w:tc>
        <w:tc>
          <w:tcPr>
            <w:tcW w:w="821" w:type="dxa"/>
            <w:vAlign w:val="center"/>
            <w:hideMark/>
          </w:tcPr>
          <w:p w14:paraId="134FDE97"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49</w:t>
            </w:r>
          </w:p>
        </w:tc>
        <w:tc>
          <w:tcPr>
            <w:tcW w:w="938" w:type="dxa"/>
            <w:vAlign w:val="center"/>
            <w:hideMark/>
          </w:tcPr>
          <w:p w14:paraId="7A1AF1F0"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50</w:t>
            </w:r>
          </w:p>
        </w:tc>
        <w:tc>
          <w:tcPr>
            <w:tcW w:w="830" w:type="dxa"/>
            <w:vAlign w:val="center"/>
            <w:hideMark/>
          </w:tcPr>
          <w:p w14:paraId="76C06F08"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60</w:t>
            </w:r>
          </w:p>
        </w:tc>
      </w:tr>
      <w:tr w:rsidR="00FA347B" w:rsidRPr="007821D1" w14:paraId="05A9CCD4" w14:textId="77777777" w:rsidTr="00300E63">
        <w:trPr>
          <w:trHeight w:val="301"/>
          <w:tblCellSpacing w:w="15" w:type="dxa"/>
          <w:jc w:val="center"/>
        </w:trPr>
        <w:tc>
          <w:tcPr>
            <w:tcW w:w="2790" w:type="dxa"/>
            <w:vAlign w:val="center"/>
            <w:hideMark/>
          </w:tcPr>
          <w:p w14:paraId="2AF270A1"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Excessive Overtime</w:t>
            </w:r>
          </w:p>
        </w:tc>
        <w:tc>
          <w:tcPr>
            <w:tcW w:w="1104" w:type="dxa"/>
            <w:vAlign w:val="center"/>
            <w:hideMark/>
          </w:tcPr>
          <w:p w14:paraId="31D787A3"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2,236</w:t>
            </w:r>
          </w:p>
        </w:tc>
        <w:tc>
          <w:tcPr>
            <w:tcW w:w="963" w:type="dxa"/>
            <w:vAlign w:val="center"/>
            <w:hideMark/>
          </w:tcPr>
          <w:p w14:paraId="347B4611"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73.91</w:t>
            </w:r>
          </w:p>
        </w:tc>
        <w:tc>
          <w:tcPr>
            <w:tcW w:w="1245" w:type="dxa"/>
            <w:vAlign w:val="center"/>
            <w:hideMark/>
          </w:tcPr>
          <w:p w14:paraId="783BC972"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8.95</w:t>
            </w:r>
          </w:p>
        </w:tc>
        <w:tc>
          <w:tcPr>
            <w:tcW w:w="821" w:type="dxa"/>
            <w:vAlign w:val="center"/>
            <w:hideMark/>
          </w:tcPr>
          <w:p w14:paraId="28AC215D"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61</w:t>
            </w:r>
          </w:p>
        </w:tc>
        <w:tc>
          <w:tcPr>
            <w:tcW w:w="938" w:type="dxa"/>
            <w:vAlign w:val="center"/>
            <w:hideMark/>
          </w:tcPr>
          <w:p w14:paraId="6E88A581"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70</w:t>
            </w:r>
          </w:p>
        </w:tc>
        <w:tc>
          <w:tcPr>
            <w:tcW w:w="830" w:type="dxa"/>
            <w:vAlign w:val="center"/>
            <w:hideMark/>
          </w:tcPr>
          <w:p w14:paraId="0B4232F6"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95</w:t>
            </w:r>
          </w:p>
        </w:tc>
      </w:tr>
      <w:tr w:rsidR="00FA347B" w:rsidRPr="007821D1" w14:paraId="27A1D59F" w14:textId="77777777" w:rsidTr="00300E63">
        <w:trPr>
          <w:trHeight w:val="301"/>
          <w:tblCellSpacing w:w="15" w:type="dxa"/>
          <w:jc w:val="center"/>
        </w:trPr>
        <w:tc>
          <w:tcPr>
            <w:tcW w:w="2790" w:type="dxa"/>
            <w:vAlign w:val="center"/>
          </w:tcPr>
          <w:p w14:paraId="5E23A31A" w14:textId="77777777" w:rsidR="007821D1" w:rsidRPr="007821D1" w:rsidRDefault="007821D1" w:rsidP="007821D1">
            <w:pPr>
              <w:spacing w:after="0" w:line="240" w:lineRule="auto"/>
              <w:rPr>
                <w:rFonts w:ascii="Times New Roman" w:eastAsia="宋体" w:hAnsi="Times New Roman" w:cs="Times New Roman"/>
                <w:b/>
                <w:bCs/>
                <w:i/>
                <w:iCs/>
                <w:kern w:val="0"/>
                <w:sz w:val="22"/>
                <w:szCs w:val="22"/>
                <w:lang w:val="en-US"/>
                <w14:ligatures w14:val="none"/>
              </w:rPr>
            </w:pPr>
            <w:r w:rsidRPr="007821D1">
              <w:rPr>
                <w:rFonts w:ascii="Times New Roman" w:eastAsia="宋体" w:hAnsi="Times New Roman" w:cs="Times New Roman"/>
                <w:b/>
                <w:bCs/>
                <w:i/>
                <w:iCs/>
                <w:kern w:val="0"/>
                <w:sz w:val="22"/>
                <w:szCs w:val="22"/>
                <w:lang w:val="en-US"/>
                <w14:ligatures w14:val="none"/>
              </w:rPr>
              <w:t>Panel B</w:t>
            </w:r>
            <w:r w:rsidRPr="007821D1">
              <w:rPr>
                <w:rFonts w:ascii="Times New Roman" w:eastAsia="宋体" w:hAnsi="Times New Roman" w:cs="Times New Roman"/>
                <w:b/>
                <w:bCs/>
                <w:i/>
                <w:iCs/>
                <w:kern w:val="0"/>
                <w:sz w:val="22"/>
                <w:szCs w:val="22"/>
                <w:lang w:val="en-US"/>
                <w14:ligatures w14:val="none"/>
              </w:rPr>
              <w:t>：</w:t>
            </w:r>
            <w:r w:rsidRPr="007821D1">
              <w:rPr>
                <w:rFonts w:ascii="Times New Roman" w:eastAsia="宋体" w:hAnsi="Times New Roman" w:cs="Times New Roman"/>
                <w:b/>
                <w:bCs/>
                <w:i/>
                <w:iCs/>
                <w:kern w:val="0"/>
                <w:sz w:val="22"/>
                <w:szCs w:val="22"/>
                <w:lang w:val="en-US"/>
                <w14:ligatures w14:val="none"/>
              </w:rPr>
              <w:t>Mental Health</w:t>
            </w:r>
          </w:p>
        </w:tc>
        <w:tc>
          <w:tcPr>
            <w:tcW w:w="1104" w:type="dxa"/>
            <w:vAlign w:val="center"/>
          </w:tcPr>
          <w:p w14:paraId="1834FE3B"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963" w:type="dxa"/>
            <w:vAlign w:val="center"/>
          </w:tcPr>
          <w:p w14:paraId="4409D27C"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1245" w:type="dxa"/>
            <w:vAlign w:val="center"/>
          </w:tcPr>
          <w:p w14:paraId="47DCA99A"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821" w:type="dxa"/>
            <w:vAlign w:val="center"/>
          </w:tcPr>
          <w:p w14:paraId="77634884"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938" w:type="dxa"/>
            <w:vAlign w:val="center"/>
          </w:tcPr>
          <w:p w14:paraId="36E1EC69"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830" w:type="dxa"/>
            <w:vAlign w:val="center"/>
          </w:tcPr>
          <w:p w14:paraId="143746BF"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r>
      <w:tr w:rsidR="00FA347B" w:rsidRPr="007821D1" w14:paraId="701F974D" w14:textId="77777777" w:rsidTr="00300E63">
        <w:trPr>
          <w:trHeight w:val="301"/>
          <w:tblCellSpacing w:w="15" w:type="dxa"/>
          <w:jc w:val="center"/>
        </w:trPr>
        <w:tc>
          <w:tcPr>
            <w:tcW w:w="2790" w:type="dxa"/>
            <w:vAlign w:val="center"/>
          </w:tcPr>
          <w:p w14:paraId="068CEC23"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Depression Frequency</w:t>
            </w:r>
          </w:p>
        </w:tc>
        <w:tc>
          <w:tcPr>
            <w:tcW w:w="1104" w:type="dxa"/>
            <w:vAlign w:val="center"/>
          </w:tcPr>
          <w:p w14:paraId="674BB71B"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58,467</w:t>
            </w:r>
          </w:p>
        </w:tc>
        <w:tc>
          <w:tcPr>
            <w:tcW w:w="963" w:type="dxa"/>
            <w:vAlign w:val="center"/>
          </w:tcPr>
          <w:p w14:paraId="5EBC7015"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0.37</w:t>
            </w:r>
          </w:p>
        </w:tc>
        <w:tc>
          <w:tcPr>
            <w:tcW w:w="1245" w:type="dxa"/>
            <w:vAlign w:val="center"/>
          </w:tcPr>
          <w:p w14:paraId="7E24B755"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0.48</w:t>
            </w:r>
          </w:p>
        </w:tc>
        <w:tc>
          <w:tcPr>
            <w:tcW w:w="821" w:type="dxa"/>
            <w:vAlign w:val="center"/>
          </w:tcPr>
          <w:p w14:paraId="619A32AF"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0</w:t>
            </w:r>
          </w:p>
        </w:tc>
        <w:tc>
          <w:tcPr>
            <w:tcW w:w="938" w:type="dxa"/>
            <w:vAlign w:val="center"/>
          </w:tcPr>
          <w:p w14:paraId="739758AF"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0</w:t>
            </w:r>
          </w:p>
        </w:tc>
        <w:tc>
          <w:tcPr>
            <w:tcW w:w="830" w:type="dxa"/>
            <w:vAlign w:val="center"/>
          </w:tcPr>
          <w:p w14:paraId="10322E1C"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w:t>
            </w:r>
          </w:p>
        </w:tc>
      </w:tr>
      <w:tr w:rsidR="00FA347B" w:rsidRPr="007821D1" w14:paraId="4EE9A78C" w14:textId="77777777" w:rsidTr="00300E63">
        <w:trPr>
          <w:trHeight w:val="301"/>
          <w:tblCellSpacing w:w="15" w:type="dxa"/>
          <w:jc w:val="center"/>
        </w:trPr>
        <w:tc>
          <w:tcPr>
            <w:tcW w:w="2790" w:type="dxa"/>
            <w:vAlign w:val="center"/>
          </w:tcPr>
          <w:p w14:paraId="06FC487B"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ASAD (Sadness Frequency)</w:t>
            </w:r>
          </w:p>
        </w:tc>
        <w:tc>
          <w:tcPr>
            <w:tcW w:w="1104" w:type="dxa"/>
            <w:vAlign w:val="center"/>
          </w:tcPr>
          <w:p w14:paraId="1775528E"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58467</w:t>
            </w:r>
          </w:p>
        </w:tc>
        <w:tc>
          <w:tcPr>
            <w:tcW w:w="963" w:type="dxa"/>
            <w:vAlign w:val="center"/>
          </w:tcPr>
          <w:p w14:paraId="0AECCA16"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0.33</w:t>
            </w:r>
          </w:p>
        </w:tc>
        <w:tc>
          <w:tcPr>
            <w:tcW w:w="1245" w:type="dxa"/>
            <w:vAlign w:val="center"/>
          </w:tcPr>
          <w:p w14:paraId="39115FD2"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0.71</w:t>
            </w:r>
          </w:p>
        </w:tc>
        <w:tc>
          <w:tcPr>
            <w:tcW w:w="821" w:type="dxa"/>
            <w:vAlign w:val="center"/>
          </w:tcPr>
          <w:p w14:paraId="6A95CD1C"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0</w:t>
            </w:r>
          </w:p>
        </w:tc>
        <w:tc>
          <w:tcPr>
            <w:tcW w:w="938" w:type="dxa"/>
            <w:vAlign w:val="center"/>
          </w:tcPr>
          <w:p w14:paraId="0FEA9280"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0</w:t>
            </w:r>
          </w:p>
        </w:tc>
        <w:tc>
          <w:tcPr>
            <w:tcW w:w="830" w:type="dxa"/>
            <w:vAlign w:val="center"/>
          </w:tcPr>
          <w:p w14:paraId="3502FE7C"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4</w:t>
            </w:r>
          </w:p>
        </w:tc>
      </w:tr>
      <w:tr w:rsidR="00FA347B" w:rsidRPr="007821D1" w14:paraId="775E8A13" w14:textId="77777777" w:rsidTr="00300E63">
        <w:trPr>
          <w:trHeight w:val="301"/>
          <w:tblCellSpacing w:w="15" w:type="dxa"/>
          <w:jc w:val="center"/>
        </w:trPr>
        <w:tc>
          <w:tcPr>
            <w:tcW w:w="2790" w:type="dxa"/>
            <w:vAlign w:val="center"/>
          </w:tcPr>
          <w:p w14:paraId="74CD9127" w14:textId="77777777" w:rsidR="007821D1" w:rsidRPr="007821D1" w:rsidRDefault="007821D1" w:rsidP="007821D1">
            <w:pPr>
              <w:spacing w:after="0" w:line="240" w:lineRule="auto"/>
              <w:rPr>
                <w:rFonts w:ascii="Times New Roman" w:eastAsia="宋体" w:hAnsi="Times New Roman" w:cs="Times New Roman"/>
                <w:b/>
                <w:bCs/>
                <w:i/>
                <w:iCs/>
                <w:kern w:val="0"/>
                <w:sz w:val="22"/>
                <w:szCs w:val="22"/>
                <w:lang w:val="en-US"/>
                <w14:ligatures w14:val="none"/>
              </w:rPr>
            </w:pPr>
            <w:r w:rsidRPr="007821D1">
              <w:rPr>
                <w:rFonts w:ascii="Times New Roman" w:eastAsia="宋体" w:hAnsi="Times New Roman" w:cs="Times New Roman"/>
                <w:b/>
                <w:bCs/>
                <w:i/>
                <w:iCs/>
                <w:kern w:val="0"/>
                <w:sz w:val="22"/>
                <w:szCs w:val="22"/>
                <w:lang w:val="en-US"/>
                <w14:ligatures w14:val="none"/>
              </w:rPr>
              <w:t>Panel C: Control Variables</w:t>
            </w:r>
          </w:p>
        </w:tc>
        <w:tc>
          <w:tcPr>
            <w:tcW w:w="1104" w:type="dxa"/>
            <w:vAlign w:val="center"/>
          </w:tcPr>
          <w:p w14:paraId="0D468992"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963" w:type="dxa"/>
            <w:vAlign w:val="center"/>
          </w:tcPr>
          <w:p w14:paraId="66185804"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1245" w:type="dxa"/>
            <w:vAlign w:val="center"/>
          </w:tcPr>
          <w:p w14:paraId="4EF57136"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821" w:type="dxa"/>
            <w:vAlign w:val="center"/>
          </w:tcPr>
          <w:p w14:paraId="390503B4"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938" w:type="dxa"/>
            <w:vAlign w:val="center"/>
          </w:tcPr>
          <w:p w14:paraId="106BD720"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830" w:type="dxa"/>
            <w:vAlign w:val="center"/>
          </w:tcPr>
          <w:p w14:paraId="1428AC16"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r>
      <w:tr w:rsidR="00FA347B" w:rsidRPr="007821D1" w14:paraId="1B9A96F9" w14:textId="77777777" w:rsidTr="00300E63">
        <w:trPr>
          <w:trHeight w:val="301"/>
          <w:tblCellSpacing w:w="15" w:type="dxa"/>
          <w:jc w:val="center"/>
        </w:trPr>
        <w:tc>
          <w:tcPr>
            <w:tcW w:w="2790" w:type="dxa"/>
            <w:vAlign w:val="center"/>
            <w:hideMark/>
          </w:tcPr>
          <w:p w14:paraId="00E4030D"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Education Attainment</w:t>
            </w:r>
          </w:p>
        </w:tc>
        <w:tc>
          <w:tcPr>
            <w:tcW w:w="1104" w:type="dxa"/>
            <w:vAlign w:val="center"/>
            <w:hideMark/>
          </w:tcPr>
          <w:p w14:paraId="4655BED9"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58,467</w:t>
            </w:r>
          </w:p>
        </w:tc>
        <w:tc>
          <w:tcPr>
            <w:tcW w:w="963" w:type="dxa"/>
            <w:vAlign w:val="center"/>
            <w:hideMark/>
          </w:tcPr>
          <w:p w14:paraId="62875C5A"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6.08</w:t>
            </w:r>
          </w:p>
        </w:tc>
        <w:tc>
          <w:tcPr>
            <w:tcW w:w="1245" w:type="dxa"/>
            <w:vAlign w:val="center"/>
            <w:hideMark/>
          </w:tcPr>
          <w:p w14:paraId="7DEEE5F9"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1.28</w:t>
            </w:r>
          </w:p>
        </w:tc>
        <w:tc>
          <w:tcPr>
            <w:tcW w:w="821" w:type="dxa"/>
            <w:vAlign w:val="center"/>
            <w:hideMark/>
          </w:tcPr>
          <w:p w14:paraId="50F97645"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w:t>
            </w:r>
          </w:p>
        </w:tc>
        <w:tc>
          <w:tcPr>
            <w:tcW w:w="938" w:type="dxa"/>
            <w:vAlign w:val="center"/>
            <w:hideMark/>
          </w:tcPr>
          <w:p w14:paraId="0D3B15CD"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6</w:t>
            </w:r>
          </w:p>
        </w:tc>
        <w:tc>
          <w:tcPr>
            <w:tcW w:w="830" w:type="dxa"/>
            <w:vAlign w:val="center"/>
            <w:hideMark/>
          </w:tcPr>
          <w:p w14:paraId="2EC0200E"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8</w:t>
            </w:r>
          </w:p>
        </w:tc>
      </w:tr>
      <w:tr w:rsidR="00FA347B" w:rsidRPr="007821D1" w14:paraId="21369C8F" w14:textId="77777777" w:rsidTr="00300E63">
        <w:trPr>
          <w:trHeight w:val="301"/>
          <w:tblCellSpacing w:w="15" w:type="dxa"/>
          <w:jc w:val="center"/>
        </w:trPr>
        <w:tc>
          <w:tcPr>
            <w:tcW w:w="2790" w:type="dxa"/>
            <w:vAlign w:val="center"/>
            <w:hideMark/>
          </w:tcPr>
          <w:p w14:paraId="149E98CA"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Marital Status</w:t>
            </w:r>
          </w:p>
        </w:tc>
        <w:tc>
          <w:tcPr>
            <w:tcW w:w="1104" w:type="dxa"/>
            <w:vAlign w:val="center"/>
            <w:hideMark/>
          </w:tcPr>
          <w:p w14:paraId="2358380E"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58,467</w:t>
            </w:r>
          </w:p>
        </w:tc>
        <w:tc>
          <w:tcPr>
            <w:tcW w:w="963" w:type="dxa"/>
            <w:vAlign w:val="center"/>
            <w:hideMark/>
          </w:tcPr>
          <w:p w14:paraId="0A6B2D2F"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2.68</w:t>
            </w:r>
          </w:p>
        </w:tc>
        <w:tc>
          <w:tcPr>
            <w:tcW w:w="1245" w:type="dxa"/>
            <w:vAlign w:val="center"/>
            <w:hideMark/>
          </w:tcPr>
          <w:p w14:paraId="4CB10B1D"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1.76</w:t>
            </w:r>
          </w:p>
        </w:tc>
        <w:tc>
          <w:tcPr>
            <w:tcW w:w="821" w:type="dxa"/>
            <w:vAlign w:val="center"/>
            <w:hideMark/>
          </w:tcPr>
          <w:p w14:paraId="3F04235D"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w:t>
            </w:r>
          </w:p>
        </w:tc>
        <w:tc>
          <w:tcPr>
            <w:tcW w:w="938" w:type="dxa"/>
            <w:vAlign w:val="center"/>
            <w:hideMark/>
          </w:tcPr>
          <w:p w14:paraId="1CCD79BC"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3</w:t>
            </w:r>
          </w:p>
        </w:tc>
        <w:tc>
          <w:tcPr>
            <w:tcW w:w="830" w:type="dxa"/>
            <w:vAlign w:val="center"/>
            <w:hideMark/>
          </w:tcPr>
          <w:p w14:paraId="11C3D7B3"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w:t>
            </w:r>
          </w:p>
        </w:tc>
      </w:tr>
      <w:tr w:rsidR="00FA347B" w:rsidRPr="007821D1" w14:paraId="69DD4019" w14:textId="77777777" w:rsidTr="00300E63">
        <w:trPr>
          <w:trHeight w:val="301"/>
          <w:tblCellSpacing w:w="15" w:type="dxa"/>
          <w:jc w:val="center"/>
        </w:trPr>
        <w:tc>
          <w:tcPr>
            <w:tcW w:w="2790" w:type="dxa"/>
            <w:vAlign w:val="center"/>
            <w:hideMark/>
          </w:tcPr>
          <w:p w14:paraId="4720EC12"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Age</w:t>
            </w:r>
          </w:p>
        </w:tc>
        <w:tc>
          <w:tcPr>
            <w:tcW w:w="1104" w:type="dxa"/>
            <w:vAlign w:val="center"/>
            <w:hideMark/>
          </w:tcPr>
          <w:p w14:paraId="550D4B60"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58,467</w:t>
            </w:r>
          </w:p>
        </w:tc>
        <w:tc>
          <w:tcPr>
            <w:tcW w:w="963" w:type="dxa"/>
            <w:vAlign w:val="center"/>
            <w:hideMark/>
          </w:tcPr>
          <w:p w14:paraId="7A117DBC"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43.44</w:t>
            </w:r>
          </w:p>
        </w:tc>
        <w:tc>
          <w:tcPr>
            <w:tcW w:w="1245" w:type="dxa"/>
            <w:vAlign w:val="center"/>
            <w:hideMark/>
          </w:tcPr>
          <w:p w14:paraId="0C1189AA"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14.22</w:t>
            </w:r>
          </w:p>
        </w:tc>
        <w:tc>
          <w:tcPr>
            <w:tcW w:w="821" w:type="dxa"/>
            <w:vAlign w:val="center"/>
            <w:hideMark/>
          </w:tcPr>
          <w:p w14:paraId="17DAF5AF"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18</w:t>
            </w:r>
          </w:p>
        </w:tc>
        <w:tc>
          <w:tcPr>
            <w:tcW w:w="938" w:type="dxa"/>
            <w:vAlign w:val="center"/>
            <w:hideMark/>
          </w:tcPr>
          <w:p w14:paraId="460FF385"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43</w:t>
            </w:r>
          </w:p>
        </w:tc>
        <w:tc>
          <w:tcPr>
            <w:tcW w:w="830" w:type="dxa"/>
            <w:vAlign w:val="center"/>
            <w:hideMark/>
          </w:tcPr>
          <w:p w14:paraId="6CFE10F4"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85</w:t>
            </w:r>
          </w:p>
        </w:tc>
      </w:tr>
      <w:tr w:rsidR="00FA347B" w:rsidRPr="007821D1" w14:paraId="087EA69F" w14:textId="77777777" w:rsidTr="00300E63">
        <w:trPr>
          <w:trHeight w:val="301"/>
          <w:tblCellSpacing w:w="15" w:type="dxa"/>
          <w:jc w:val="center"/>
        </w:trPr>
        <w:tc>
          <w:tcPr>
            <w:tcW w:w="2790" w:type="dxa"/>
            <w:vAlign w:val="center"/>
          </w:tcPr>
          <w:p w14:paraId="67F0E8A7"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Sex</w:t>
            </w:r>
          </w:p>
        </w:tc>
        <w:tc>
          <w:tcPr>
            <w:tcW w:w="1104" w:type="dxa"/>
            <w:vAlign w:val="center"/>
          </w:tcPr>
          <w:p w14:paraId="201A4C40"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58467</w:t>
            </w:r>
          </w:p>
        </w:tc>
        <w:tc>
          <w:tcPr>
            <w:tcW w:w="963" w:type="dxa"/>
            <w:vAlign w:val="center"/>
          </w:tcPr>
          <w:p w14:paraId="2BEBF736"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0.5</w:t>
            </w:r>
          </w:p>
        </w:tc>
        <w:tc>
          <w:tcPr>
            <w:tcW w:w="1245" w:type="dxa"/>
            <w:vAlign w:val="center"/>
          </w:tcPr>
          <w:p w14:paraId="1677A2CB"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0.5</w:t>
            </w:r>
          </w:p>
        </w:tc>
        <w:tc>
          <w:tcPr>
            <w:tcW w:w="821" w:type="dxa"/>
            <w:vAlign w:val="center"/>
          </w:tcPr>
          <w:p w14:paraId="06AD06DD"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0</w:t>
            </w:r>
          </w:p>
        </w:tc>
        <w:tc>
          <w:tcPr>
            <w:tcW w:w="938" w:type="dxa"/>
            <w:vAlign w:val="center"/>
          </w:tcPr>
          <w:p w14:paraId="36ECF9D8"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w:t>
            </w:r>
          </w:p>
        </w:tc>
        <w:tc>
          <w:tcPr>
            <w:tcW w:w="830" w:type="dxa"/>
            <w:vAlign w:val="center"/>
          </w:tcPr>
          <w:p w14:paraId="3C3997BB"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w:t>
            </w:r>
          </w:p>
        </w:tc>
      </w:tr>
      <w:tr w:rsidR="00FA347B" w:rsidRPr="007821D1" w14:paraId="028DD369" w14:textId="77777777" w:rsidTr="00300E63">
        <w:trPr>
          <w:trHeight w:val="301"/>
          <w:tblCellSpacing w:w="15" w:type="dxa"/>
          <w:jc w:val="center"/>
        </w:trPr>
        <w:tc>
          <w:tcPr>
            <w:tcW w:w="2790" w:type="dxa"/>
            <w:vAlign w:val="center"/>
          </w:tcPr>
          <w:p w14:paraId="7DCAD263" w14:textId="77777777" w:rsidR="007821D1" w:rsidRPr="007821D1" w:rsidRDefault="007821D1" w:rsidP="007821D1">
            <w:pPr>
              <w:spacing w:after="0" w:line="240" w:lineRule="auto"/>
              <w:rPr>
                <w:rFonts w:ascii="Times New Roman" w:eastAsia="宋体" w:hAnsi="Times New Roman" w:cs="Times New Roman"/>
                <w:b/>
                <w:bCs/>
                <w:i/>
                <w:iCs/>
                <w:kern w:val="0"/>
                <w:sz w:val="22"/>
                <w:szCs w:val="22"/>
                <w:lang w:val="en-US"/>
                <w14:ligatures w14:val="none"/>
              </w:rPr>
            </w:pPr>
            <w:r w:rsidRPr="007821D1">
              <w:rPr>
                <w:rFonts w:ascii="Times New Roman" w:eastAsia="宋体" w:hAnsi="Times New Roman" w:cs="Times New Roman"/>
                <w:b/>
                <w:bCs/>
                <w:i/>
                <w:iCs/>
                <w:kern w:val="0"/>
                <w:sz w:val="22"/>
                <w:szCs w:val="22"/>
                <w:lang w:val="en-US"/>
                <w14:ligatures w14:val="none"/>
              </w:rPr>
              <w:t>Panel D: Mediation Variable</w:t>
            </w:r>
          </w:p>
        </w:tc>
        <w:tc>
          <w:tcPr>
            <w:tcW w:w="1104" w:type="dxa"/>
            <w:vAlign w:val="center"/>
          </w:tcPr>
          <w:p w14:paraId="68F61BBF"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963" w:type="dxa"/>
            <w:vAlign w:val="center"/>
          </w:tcPr>
          <w:p w14:paraId="44934AEC"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1245" w:type="dxa"/>
            <w:vAlign w:val="center"/>
          </w:tcPr>
          <w:p w14:paraId="61AE2616"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821" w:type="dxa"/>
            <w:vAlign w:val="center"/>
          </w:tcPr>
          <w:p w14:paraId="70F7F879"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938" w:type="dxa"/>
            <w:vAlign w:val="center"/>
          </w:tcPr>
          <w:p w14:paraId="74043C08"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c>
          <w:tcPr>
            <w:tcW w:w="830" w:type="dxa"/>
            <w:vAlign w:val="center"/>
          </w:tcPr>
          <w:p w14:paraId="617FE555"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r>
      <w:tr w:rsidR="00FA347B" w:rsidRPr="007821D1" w14:paraId="0BEEE3F6" w14:textId="77777777" w:rsidTr="00300E63">
        <w:trPr>
          <w:trHeight w:val="301"/>
          <w:tblCellSpacing w:w="15" w:type="dxa"/>
          <w:jc w:val="center"/>
        </w:trPr>
        <w:tc>
          <w:tcPr>
            <w:tcW w:w="2790" w:type="dxa"/>
            <w:vAlign w:val="center"/>
          </w:tcPr>
          <w:p w14:paraId="15F41B58" w14:textId="77777777" w:rsidR="007821D1" w:rsidRPr="007821D1" w:rsidRDefault="007821D1" w:rsidP="007821D1">
            <w:pPr>
              <w:spacing w:after="0" w:line="240" w:lineRule="auto"/>
              <w:rPr>
                <w:rFonts w:ascii="Times New Roman" w:eastAsia="宋体" w:hAnsi="Times New Roman" w:cs="Times New Roman"/>
                <w:i/>
                <w:iCs/>
                <w:kern w:val="0"/>
                <w:sz w:val="22"/>
                <w:szCs w:val="22"/>
                <w:lang w:val="en-US"/>
                <w14:ligatures w14:val="none"/>
              </w:rPr>
            </w:pPr>
            <w:r w:rsidRPr="007821D1">
              <w:rPr>
                <w:rFonts w:ascii="Times New Roman" w:eastAsia="宋体" w:hAnsi="Times New Roman" w:cs="Times New Roman"/>
                <w:i/>
                <w:iCs/>
                <w:kern w:val="0"/>
                <w:sz w:val="22"/>
                <w:szCs w:val="22"/>
                <w:lang w:val="en-US"/>
                <w14:ligatures w14:val="none"/>
              </w:rPr>
              <w:t>Health Status</w:t>
            </w:r>
          </w:p>
        </w:tc>
        <w:tc>
          <w:tcPr>
            <w:tcW w:w="1104" w:type="dxa"/>
            <w:vAlign w:val="center"/>
          </w:tcPr>
          <w:p w14:paraId="50C9BB4A"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58,467</w:t>
            </w:r>
          </w:p>
        </w:tc>
        <w:tc>
          <w:tcPr>
            <w:tcW w:w="963" w:type="dxa"/>
            <w:vAlign w:val="center"/>
          </w:tcPr>
          <w:p w14:paraId="6622D8D4"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2.07</w:t>
            </w:r>
          </w:p>
        </w:tc>
        <w:tc>
          <w:tcPr>
            <w:tcW w:w="1245" w:type="dxa"/>
            <w:vAlign w:val="center"/>
          </w:tcPr>
          <w:p w14:paraId="61E519C6"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0.92</w:t>
            </w:r>
          </w:p>
        </w:tc>
        <w:tc>
          <w:tcPr>
            <w:tcW w:w="821" w:type="dxa"/>
            <w:vAlign w:val="center"/>
          </w:tcPr>
          <w:p w14:paraId="2D1ABC30"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1</w:t>
            </w:r>
          </w:p>
        </w:tc>
        <w:tc>
          <w:tcPr>
            <w:tcW w:w="938" w:type="dxa"/>
            <w:vAlign w:val="center"/>
          </w:tcPr>
          <w:p w14:paraId="75B24F8E"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2</w:t>
            </w:r>
          </w:p>
        </w:tc>
        <w:tc>
          <w:tcPr>
            <w:tcW w:w="830" w:type="dxa"/>
            <w:vAlign w:val="center"/>
          </w:tcPr>
          <w:p w14:paraId="54A2FDC9"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r w:rsidRPr="007821D1">
              <w:rPr>
                <w:rFonts w:ascii="Times New Roman" w:eastAsia="宋体" w:hAnsi="Times New Roman" w:cs="Times New Roman"/>
                <w:kern w:val="0"/>
                <w:sz w:val="22"/>
                <w:szCs w:val="22"/>
                <w:lang w:val="en-US"/>
                <w14:ligatures w14:val="none"/>
              </w:rPr>
              <w:t>5</w:t>
            </w:r>
          </w:p>
        </w:tc>
      </w:tr>
      <w:tr w:rsidR="007821D1" w:rsidRPr="007821D1" w14:paraId="6FFAE38B" w14:textId="77777777" w:rsidTr="00FA347B">
        <w:trPr>
          <w:tblCellSpacing w:w="15" w:type="dxa"/>
          <w:jc w:val="center"/>
        </w:trPr>
        <w:tc>
          <w:tcPr>
            <w:tcW w:w="8871" w:type="dxa"/>
            <w:gridSpan w:val="7"/>
            <w:tcBorders>
              <w:bottom w:val="single" w:sz="6" w:space="0" w:color="000000"/>
            </w:tcBorders>
            <w:vAlign w:val="center"/>
            <w:hideMark/>
          </w:tcPr>
          <w:p w14:paraId="66AC02F8" w14:textId="77777777" w:rsidR="007821D1" w:rsidRPr="007821D1" w:rsidRDefault="007821D1" w:rsidP="007821D1">
            <w:pPr>
              <w:spacing w:after="0" w:line="240" w:lineRule="auto"/>
              <w:jc w:val="center"/>
              <w:rPr>
                <w:rFonts w:ascii="Times New Roman" w:eastAsia="宋体" w:hAnsi="Times New Roman" w:cs="Times New Roman"/>
                <w:kern w:val="0"/>
                <w:sz w:val="22"/>
                <w:szCs w:val="22"/>
                <w:lang w:val="en-US"/>
                <w14:ligatures w14:val="none"/>
              </w:rPr>
            </w:pPr>
          </w:p>
        </w:tc>
      </w:tr>
    </w:tbl>
    <w:p w14:paraId="46685FBD" w14:textId="77777777" w:rsidR="00553826" w:rsidRPr="001D623C" w:rsidRDefault="00553826" w:rsidP="00553826">
      <w:pPr>
        <w:rPr>
          <w:lang w:val="en-US"/>
        </w:rPr>
      </w:pPr>
    </w:p>
    <w:p w14:paraId="2E478328" w14:textId="5D4B0638" w:rsidR="0059193C" w:rsidRPr="00B71F5D" w:rsidRDefault="0059193C" w:rsidP="0059193C">
      <w:pPr>
        <w:jc w:val="both"/>
        <w:rPr>
          <w:rFonts w:ascii="Times New Roman" w:hAnsi="Times New Roman" w:cs="Times New Roman"/>
          <w:b/>
          <w:bCs/>
          <w:lang w:val="en-US"/>
        </w:rPr>
      </w:pPr>
      <w:r>
        <w:rPr>
          <w:rFonts w:ascii="Times New Roman" w:hAnsi="Times New Roman" w:cs="Times New Roman"/>
          <w:b/>
          <w:bCs/>
        </w:rPr>
        <w:t>3.</w:t>
      </w:r>
      <w:r w:rsidRPr="007047D5">
        <w:rPr>
          <w:rFonts w:ascii="Times New Roman" w:hAnsi="Times New Roman" w:cs="Times New Roman"/>
          <w:b/>
          <w:bCs/>
        </w:rPr>
        <w:t xml:space="preserve"> </w:t>
      </w:r>
      <w:r w:rsidRPr="007047D5">
        <w:rPr>
          <w:rFonts w:ascii="Times New Roman" w:hAnsi="Times New Roman" w:cs="Times New Roman" w:hint="eastAsia"/>
          <w:b/>
          <w:bCs/>
        </w:rPr>
        <w:t>Em</w:t>
      </w:r>
      <w:r w:rsidRPr="007047D5">
        <w:rPr>
          <w:rFonts w:ascii="Times New Roman" w:hAnsi="Times New Roman" w:cs="Times New Roman"/>
          <w:b/>
          <w:bCs/>
        </w:rPr>
        <w:t>pirical Strategy</w:t>
      </w:r>
    </w:p>
    <w:p w14:paraId="11FD46A7" w14:textId="264D35B7" w:rsidR="00780BB5" w:rsidRPr="00780BB5" w:rsidRDefault="00780BB5" w:rsidP="0059193C">
      <w:pPr>
        <w:jc w:val="both"/>
        <w:rPr>
          <w:rFonts w:ascii="Times New Roman" w:hAnsi="Times New Roman" w:cs="Times New Roman"/>
          <w:lang w:val="en-US"/>
        </w:rPr>
      </w:pPr>
      <w:bookmarkStart w:id="0" w:name="OLE_LINK20"/>
      <w:r w:rsidRPr="007558F9">
        <w:rPr>
          <w:rFonts w:ascii="Times New Roman" w:hAnsi="Times New Roman" w:cs="Times New Roman"/>
        </w:rPr>
        <w:t xml:space="preserve">Since the data are derived from a complex survey design, the </w:t>
      </w:r>
      <w:r>
        <w:rPr>
          <w:rFonts w:ascii="Times New Roman" w:hAnsi="Times New Roman" w:cs="Times New Roman"/>
        </w:rPr>
        <w:t xml:space="preserve">two </w:t>
      </w:r>
      <w:r w:rsidRPr="007558F9">
        <w:rPr>
          <w:rFonts w:ascii="Times New Roman" w:hAnsi="Times New Roman" w:cs="Times New Roman"/>
        </w:rPr>
        <w:t>model</w:t>
      </w:r>
      <w:r>
        <w:rPr>
          <w:rFonts w:ascii="Times New Roman" w:hAnsi="Times New Roman" w:cs="Times New Roman"/>
        </w:rPr>
        <w:t>s elaborated below</w:t>
      </w:r>
      <w:r w:rsidRPr="007558F9">
        <w:rPr>
          <w:rFonts w:ascii="Times New Roman" w:hAnsi="Times New Roman" w:cs="Times New Roman"/>
        </w:rPr>
        <w:t xml:space="preserve"> </w:t>
      </w:r>
      <w:r>
        <w:rPr>
          <w:rFonts w:ascii="Times New Roman" w:hAnsi="Times New Roman" w:cs="Times New Roman"/>
        </w:rPr>
        <w:t>are</w:t>
      </w:r>
      <w:r w:rsidRPr="007558F9">
        <w:rPr>
          <w:rFonts w:ascii="Times New Roman" w:hAnsi="Times New Roman" w:cs="Times New Roman"/>
        </w:rPr>
        <w:t xml:space="preserve"> estimated using survey-weighted regression (</w:t>
      </w:r>
      <m:oMath>
        <m:r>
          <w:rPr>
            <w:rFonts w:ascii="Cambria Math" w:hAnsi="Cambria Math" w:cs="Times New Roman"/>
          </w:rPr>
          <m:t>svyglm( )</m:t>
        </m:r>
      </m:oMath>
      <w:r w:rsidRPr="007558F9">
        <w:rPr>
          <w:rFonts w:ascii="Times New Roman" w:hAnsi="Times New Roman" w:cs="Times New Roman"/>
        </w:rPr>
        <w:t xml:space="preserve">), which appropriately integrates sampling weights </w:t>
      </w:r>
      <w:r>
        <w:rPr>
          <w:rFonts w:ascii="Times New Roman" w:hAnsi="Times New Roman" w:cs="Times New Roman"/>
        </w:rPr>
        <w:t>(</w:t>
      </w:r>
      <m:oMath>
        <m:r>
          <w:rPr>
            <w:rFonts w:ascii="Cambria Math" w:hAnsi="Cambria Math" w:cs="Times New Roman"/>
          </w:rPr>
          <m:t>weights</m:t>
        </m:r>
      </m:oMath>
      <w:r w:rsidRPr="006732ED">
        <w:rPr>
          <w:rFonts w:ascii="Times New Roman" w:hAnsi="Times New Roman" w:cs="Times New Roman"/>
        </w:rPr>
        <w:t xml:space="preserve"> in </w:t>
      </w:r>
      <m:oMath>
        <m:r>
          <w:rPr>
            <w:rFonts w:ascii="Cambria Math" w:hAnsi="Cambria Math" w:cs="Times New Roman"/>
          </w:rPr>
          <m:t>svydesign( )</m:t>
        </m:r>
      </m:oMath>
      <w:r>
        <w:rPr>
          <w:rFonts w:ascii="Times New Roman" w:hAnsi="Times New Roman" w:cs="Times New Roman"/>
        </w:rPr>
        <w:t xml:space="preserve">) </w:t>
      </w:r>
      <w:r w:rsidRPr="007558F9">
        <w:rPr>
          <w:rFonts w:ascii="Times New Roman" w:hAnsi="Times New Roman" w:cs="Times New Roman"/>
        </w:rPr>
        <w:t xml:space="preserve">to </w:t>
      </w:r>
      <w:r>
        <w:rPr>
          <w:rFonts w:ascii="Times New Roman" w:hAnsi="Times New Roman" w:cs="Times New Roman"/>
        </w:rPr>
        <w:t>a</w:t>
      </w:r>
      <w:r w:rsidRPr="006732ED">
        <w:rPr>
          <w:rFonts w:ascii="Times New Roman" w:hAnsi="Times New Roman" w:cs="Times New Roman"/>
        </w:rPr>
        <w:t xml:space="preserve">djust for unequal probabilities of selection </w:t>
      </w:r>
      <w:r>
        <w:rPr>
          <w:rFonts w:ascii="Times New Roman" w:hAnsi="Times New Roman" w:cs="Times New Roman"/>
        </w:rPr>
        <w:t xml:space="preserve">and produce </w:t>
      </w:r>
      <w:r w:rsidRPr="006732ED">
        <w:rPr>
          <w:rFonts w:ascii="Times New Roman" w:hAnsi="Times New Roman" w:cs="Times New Roman"/>
        </w:rPr>
        <w:t>representative estimates.</w:t>
      </w:r>
      <w:bookmarkEnd w:id="0"/>
    </w:p>
    <w:p w14:paraId="087F5AB2" w14:textId="03092C83" w:rsidR="0059193C" w:rsidRDefault="0059193C" w:rsidP="0059193C">
      <w:pPr>
        <w:jc w:val="both"/>
        <w:rPr>
          <w:rFonts w:ascii="Times New Roman" w:hAnsi="Times New Roman" w:cs="Times New Roman"/>
          <w:b/>
          <w:bCs/>
        </w:rPr>
      </w:pPr>
      <w:r w:rsidRPr="007047D5">
        <w:rPr>
          <w:rFonts w:ascii="Times New Roman" w:hAnsi="Times New Roman" w:cs="Times New Roman"/>
          <w:b/>
          <w:bCs/>
        </w:rPr>
        <w:t>Model</w:t>
      </w:r>
      <w:r>
        <w:rPr>
          <w:rFonts w:ascii="Times New Roman" w:hAnsi="Times New Roman" w:cs="Times New Roman"/>
          <w:b/>
          <w:bCs/>
        </w:rPr>
        <w:t xml:space="preserve"> </w:t>
      </w:r>
      <w:r w:rsidRPr="007047D5">
        <w:rPr>
          <w:rFonts w:ascii="Times New Roman" w:hAnsi="Times New Roman" w:cs="Times New Roman"/>
          <w:b/>
          <w:bCs/>
        </w:rPr>
        <w:t>1: O</w:t>
      </w:r>
      <w:r>
        <w:rPr>
          <w:rFonts w:ascii="Times New Roman" w:hAnsi="Times New Roman" w:cs="Times New Roman"/>
          <w:b/>
          <w:bCs/>
        </w:rPr>
        <w:t>rdinary Least Squares (OLS)</w:t>
      </w:r>
    </w:p>
    <w:p w14:paraId="18C704E1" w14:textId="77777777" w:rsidR="0059193C" w:rsidRPr="007047D5" w:rsidRDefault="0059193C" w:rsidP="0059193C">
      <w:pPr>
        <w:jc w:val="both"/>
        <w:rPr>
          <w:rFonts w:ascii="Times New Roman" w:hAnsi="Times New Roman" w:cs="Times New Roman"/>
          <w:b/>
          <w:bCs/>
        </w:rPr>
      </w:pPr>
    </w:p>
    <w:p w14:paraId="2612F7A4" w14:textId="77777777" w:rsidR="0059193C" w:rsidRPr="007047D5" w:rsidRDefault="00000000" w:rsidP="0059193C">
      <w:pPr>
        <w:jc w:val="center"/>
        <w:rPr>
          <w:rFonts w:ascii="Times New Roman" w:hAnsi="Times New Roman" w:cs="Times New Roman"/>
        </w:rPr>
      </w:pPr>
      <m:oMath>
        <m:sSub>
          <m:sSubPr>
            <m:ctrlPr>
              <w:ins w:id="1" w:author="Hong, Yuhua" w:date="2025-01-21T19:58:00Z">
                <w:rPr>
                  <w:rFonts w:ascii="Cambria Math" w:hAnsi="Cambria Math" w:cs="Times New Roman"/>
                  <w:i/>
                </w:rPr>
              </w:ins>
            </m:ctrlPr>
          </m:sSubPr>
          <m:e>
            <m:r>
              <w:rPr>
                <w:rFonts w:ascii="Cambria Math" w:hAnsi="Cambria Math" w:cs="Times New Roman" w:hint="eastAsia"/>
              </w:rPr>
              <m:t>Y</m:t>
            </m:r>
          </m:e>
          <m:sub>
            <m:r>
              <w:rPr>
                <w:rFonts w:ascii="Cambria Math" w:hAnsi="Cambria Math" w:cs="Times New Roman"/>
              </w:rPr>
              <m:t>it</m:t>
            </m:r>
          </m:sub>
        </m:sSub>
      </m:oMath>
      <w:r w:rsidR="0059193C" w:rsidRPr="007047D5">
        <w:rPr>
          <w:rFonts w:ascii="Times New Roman" w:hAnsi="Times New Roman" w:cs="Times New Roman"/>
        </w:rPr>
        <w:t xml:space="preserve"> = </w:t>
      </w:r>
      <m:oMath>
        <m:sSub>
          <m:sSubPr>
            <m:ctrlPr>
              <w:ins w:id="2" w:author="Hong, Yuhua" w:date="2025-01-21T19:58:00Z">
                <w:rPr>
                  <w:rFonts w:ascii="Cambria Math" w:hAnsi="Cambria Math" w:cs="Times New Roman"/>
                  <w:i/>
                </w:rPr>
              </w:ins>
            </m:ctrlPr>
          </m:sSubPr>
          <m:e>
            <m:r>
              <w:rPr>
                <w:rFonts w:ascii="Cambria Math" w:hAnsi="Cambria Math" w:cs="Times New Roman"/>
              </w:rPr>
              <m:t>β</m:t>
            </m:r>
          </m:e>
          <m:sub>
            <m:r>
              <w:rPr>
                <w:rFonts w:ascii="Cambria Math" w:hAnsi="Cambria Math" w:cs="Times New Roman"/>
              </w:rPr>
              <m:t>0</m:t>
            </m:r>
          </m:sub>
        </m:sSub>
      </m:oMath>
      <w:r w:rsidR="0059193C" w:rsidRPr="007047D5">
        <w:rPr>
          <w:rFonts w:ascii="Times New Roman" w:hAnsi="Times New Roman" w:cs="Times New Roman"/>
        </w:rPr>
        <w:t xml:space="preserve"> + </w:t>
      </w:r>
      <m:oMath>
        <m:sSub>
          <m:sSubPr>
            <m:ctrlPr>
              <w:ins w:id="3" w:author="Hong, Yuhua" w:date="2025-01-21T19:58:00Z">
                <w:rPr>
                  <w:rFonts w:ascii="Cambria Math" w:hAnsi="Cambria Math" w:cs="Times New Roman"/>
                  <w:i/>
                </w:rPr>
              </w:ins>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w:bookmarkStart w:id="4" w:name="OLE_LINK19"/>
        <m:sSub>
          <m:sSubPr>
            <m:ctrlPr>
              <w:rPr>
                <w:rFonts w:ascii="Cambria Math" w:eastAsia="宋体" w:hAnsi="Cambria Math" w:cs="Times New Roman"/>
                <w:i/>
                <w:kern w:val="0"/>
                <w:lang w:val="en-US"/>
                <w14:ligatures w14:val="none"/>
              </w:rPr>
            </m:ctrlPr>
          </m:sSubPr>
          <m:e>
            <m:r>
              <w:rPr>
                <w:rFonts w:ascii="Cambria Math" w:hAnsi="Cambria Math" w:cs="Times New Roman"/>
              </w:rPr>
              <m:t>HOURSWRK</m:t>
            </m:r>
          </m:e>
          <m:sub>
            <m:r>
              <w:rPr>
                <w:rFonts w:ascii="Cambria Math" w:hAnsi="Cambria Math" w:cs="Times New Roman"/>
              </w:rPr>
              <m:t>it</m:t>
            </m:r>
          </m:sub>
        </m:sSub>
      </m:oMath>
      <w:bookmarkEnd w:id="4"/>
      <w:r w:rsidR="0059193C" w:rsidRPr="007047D5">
        <w:rPr>
          <w:rFonts w:ascii="Times New Roman" w:hAnsi="Times New Roman" w:cs="Times New Roman"/>
        </w:rPr>
        <w:t xml:space="preserve"> + </w:t>
      </w:r>
      <m:oMath>
        <m:r>
          <w:rPr>
            <w:rFonts w:ascii="Cambria Math" w:hAnsi="Cambria Math" w:cs="Times New Roman"/>
          </w:rPr>
          <m:t>γ</m:t>
        </m:r>
        <m:sSub>
          <m:sSubPr>
            <m:ctrlPr>
              <w:ins w:id="5" w:author="Hong, Yuhua" w:date="2025-01-21T19:58: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 xml:space="preserve"> </m:t>
        </m:r>
      </m:oMath>
      <w:bookmarkStart w:id="6" w:name="OLE_LINK6"/>
      <w:r w:rsidR="0059193C" w:rsidRPr="007047D5">
        <w:rPr>
          <w:rFonts w:ascii="Times New Roman" w:hAnsi="Times New Roman" w:cs="Times New Roman"/>
        </w:rPr>
        <w:t>+</w:t>
      </w:r>
      <m:oMath>
        <m:sSub>
          <m:sSubPr>
            <m:ctrlPr>
              <w:ins w:id="7" w:author="Hong, Yuhua" w:date="2025-01-21T19:58:00Z">
                <w:rPr>
                  <w:rFonts w:ascii="Cambria Math" w:hAnsi="Cambria Math" w:cs="Times New Roman"/>
                  <w:i/>
                </w:rPr>
              </w:ins>
            </m:ctrlPr>
          </m:sSubPr>
          <m:e>
            <m:r>
              <w:rPr>
                <w:rFonts w:ascii="Cambria Math" w:hAnsi="Cambria Math" w:cs="Times New Roman"/>
              </w:rPr>
              <m:t xml:space="preserve"> ε</m:t>
            </m:r>
          </m:e>
          <m:sub>
            <m:r>
              <w:rPr>
                <w:rFonts w:ascii="Cambria Math" w:hAnsi="Cambria Math" w:cs="Times New Roman"/>
              </w:rPr>
              <m:t>it</m:t>
            </m:r>
          </m:sub>
        </m:sSub>
      </m:oMath>
      <w:bookmarkEnd w:id="6"/>
    </w:p>
    <w:p w14:paraId="40B3287E" w14:textId="77777777" w:rsidR="0059193C" w:rsidRDefault="0059193C" w:rsidP="0059193C">
      <w:pPr>
        <w:jc w:val="both"/>
        <w:rPr>
          <w:rFonts w:ascii="Times New Roman" w:hAnsi="Times New Roman" w:cs="Times New Roman"/>
        </w:rPr>
      </w:pPr>
    </w:p>
    <w:p w14:paraId="3425426A" w14:textId="77777777" w:rsidR="0059193C" w:rsidRPr="008E4CD4" w:rsidRDefault="0059193C" w:rsidP="0059193C">
      <w:pPr>
        <w:jc w:val="both"/>
        <w:rPr>
          <w:rFonts w:ascii="Times New Roman" w:hAnsi="Times New Roman" w:cs="Times New Roman"/>
          <w:lang w:val="en-US"/>
        </w:rPr>
      </w:pPr>
      <w:r w:rsidRPr="007558F9">
        <w:rPr>
          <w:rFonts w:ascii="Times New Roman" w:hAnsi="Times New Roman" w:cs="Times New Roman"/>
        </w:rPr>
        <w:t xml:space="preserve">An </w:t>
      </w:r>
      <w:r>
        <w:rPr>
          <w:rFonts w:ascii="Times New Roman" w:hAnsi="Times New Roman" w:cs="Times New Roman"/>
        </w:rPr>
        <w:t xml:space="preserve">OLS </w:t>
      </w:r>
      <w:r w:rsidRPr="007558F9">
        <w:rPr>
          <w:rFonts w:ascii="Times New Roman" w:hAnsi="Times New Roman" w:cs="Times New Roman"/>
        </w:rPr>
        <w:t xml:space="preserve">regression model is employed to </w:t>
      </w:r>
      <w:proofErr w:type="spellStart"/>
      <w:r w:rsidRPr="007558F9">
        <w:rPr>
          <w:rFonts w:ascii="Times New Roman" w:hAnsi="Times New Roman" w:cs="Times New Roman"/>
        </w:rPr>
        <w:t>analyze</w:t>
      </w:r>
      <w:proofErr w:type="spellEnd"/>
      <w:r w:rsidRPr="007558F9">
        <w:rPr>
          <w:rFonts w:ascii="Times New Roman" w:hAnsi="Times New Roman" w:cs="Times New Roman"/>
        </w:rPr>
        <w:t xml:space="preserve"> the determinants of sadness. In this model, </w:t>
      </w:r>
      <m:oMath>
        <m:r>
          <w:rPr>
            <w:rFonts w:ascii="Cambria Math" w:hAnsi="Cambria Math" w:cs="Times New Roman"/>
          </w:rPr>
          <m:t>i</m:t>
        </m:r>
      </m:oMath>
      <w:r w:rsidRPr="007558F9">
        <w:rPr>
          <w:rFonts w:ascii="Times New Roman" w:hAnsi="Times New Roman" w:cs="Times New Roman"/>
        </w:rPr>
        <w:t xml:space="preserve"> and </w:t>
      </w:r>
      <m:oMath>
        <m:r>
          <w:rPr>
            <w:rFonts w:ascii="Cambria Math" w:hAnsi="Cambria Math" w:cs="Times New Roman"/>
          </w:rPr>
          <m:t>t</m:t>
        </m:r>
      </m:oMath>
      <w:r>
        <w:rPr>
          <w:rFonts w:ascii="Times New Roman" w:hAnsi="Times New Roman" w:cs="Times New Roman"/>
        </w:rPr>
        <w:t xml:space="preserve"> </w:t>
      </w:r>
      <w:r w:rsidRPr="007558F9">
        <w:rPr>
          <w:rFonts w:ascii="Times New Roman" w:hAnsi="Times New Roman" w:cs="Times New Roman"/>
        </w:rPr>
        <w:t>denote the individual and year, respectively. The dependent variable,</w:t>
      </w:r>
      <w:r w:rsidRPr="007558F9">
        <w:rPr>
          <w:rFonts w:ascii="Cambria Math" w:hAnsi="Cambria Math" w:cs="Times New Roman"/>
          <w:i/>
        </w:rPr>
        <w:t xml:space="preserve"> </w:t>
      </w:r>
      <m:oMath>
        <m:sSub>
          <m:sSubPr>
            <m:ctrlPr>
              <w:ins w:id="8" w:author="Hong, Yuhua" w:date="2025-01-21T19:58:00Z">
                <w:rPr>
                  <w:rFonts w:ascii="Cambria Math" w:hAnsi="Cambria Math" w:cs="Times New Roman"/>
                  <w:i/>
                </w:rPr>
              </w:ins>
            </m:ctrlPr>
          </m:sSubPr>
          <m:e>
            <m:r>
              <w:rPr>
                <w:rFonts w:ascii="Cambria Math" w:hAnsi="Cambria Math" w:cs="Times New Roman" w:hint="eastAsia"/>
              </w:rPr>
              <m:t>Y</m:t>
            </m:r>
          </m:e>
          <m:sub>
            <m:r>
              <w:rPr>
                <w:rFonts w:ascii="Cambria Math" w:hAnsi="Cambria Math" w:cs="Times New Roman"/>
              </w:rPr>
              <m:t>it</m:t>
            </m:r>
          </m:sub>
        </m:sSub>
      </m:oMath>
      <w:r w:rsidRPr="007558F9">
        <w:rPr>
          <w:rFonts w:ascii="Times New Roman" w:hAnsi="Times New Roman" w:cs="Times New Roman"/>
        </w:rPr>
        <w:t xml:space="preserve">, represents the self-reported level of sadness for individual </w:t>
      </w:r>
      <m:oMath>
        <m:r>
          <w:rPr>
            <w:rFonts w:ascii="Cambria Math" w:hAnsi="Cambria Math" w:cs="Times New Roman"/>
          </w:rPr>
          <m:t xml:space="preserve">i </m:t>
        </m:r>
      </m:oMath>
      <w:r w:rsidRPr="007558F9">
        <w:rPr>
          <w:rFonts w:ascii="Times New Roman" w:hAnsi="Times New Roman" w:cs="Times New Roman"/>
        </w:rPr>
        <w:t xml:space="preserve">in year </w:t>
      </w:r>
      <m:oMath>
        <m:r>
          <w:rPr>
            <w:rFonts w:ascii="Cambria Math" w:hAnsi="Cambria Math" w:cs="Times New Roman"/>
          </w:rPr>
          <m:t>t</m:t>
        </m:r>
      </m:oMath>
      <w:r w:rsidRPr="007558F9">
        <w:rPr>
          <w:rFonts w:ascii="Times New Roman" w:hAnsi="Times New Roman" w:cs="Times New Roman"/>
        </w:rPr>
        <w:t>.</w:t>
      </w:r>
    </w:p>
    <w:p w14:paraId="595C326C" w14:textId="24450082" w:rsidR="0059193C" w:rsidRDefault="0059193C" w:rsidP="0059193C">
      <w:pPr>
        <w:jc w:val="both"/>
        <w:rPr>
          <w:rFonts w:ascii="Times New Roman" w:hAnsi="Times New Roman" w:cs="Times New Roman"/>
        </w:rPr>
      </w:pPr>
      <w:r w:rsidRPr="007558F9">
        <w:rPr>
          <w:rFonts w:ascii="Times New Roman" w:hAnsi="Times New Roman" w:cs="Times New Roman"/>
        </w:rPr>
        <w:t xml:space="preserve">The independent variable, </w:t>
      </w:r>
      <m:oMath>
        <m:sSub>
          <m:sSubPr>
            <m:ctrlPr>
              <w:rPr>
                <w:rFonts w:ascii="Cambria Math" w:eastAsia="宋体" w:hAnsi="Cambria Math" w:cs="Times New Roman"/>
                <w:i/>
                <w:kern w:val="0"/>
                <w:lang w:val="en-US"/>
                <w14:ligatures w14:val="none"/>
              </w:rPr>
            </m:ctrlPr>
          </m:sSubPr>
          <m:e>
            <m:r>
              <w:rPr>
                <w:rFonts w:ascii="Cambria Math" w:hAnsi="Cambria Math" w:cs="Times New Roman"/>
              </w:rPr>
              <m:t>HOURSWRK</m:t>
            </m:r>
          </m:e>
          <m:sub>
            <m:r>
              <w:rPr>
                <w:rFonts w:ascii="Cambria Math" w:hAnsi="Cambria Math" w:cs="Times New Roman"/>
              </w:rPr>
              <m:t>it</m:t>
            </m:r>
          </m:sub>
        </m:sSub>
      </m:oMath>
      <w:r w:rsidRPr="007558F9">
        <w:rPr>
          <w:rFonts w:ascii="Times New Roman" w:hAnsi="Times New Roman" w:cs="Times New Roman"/>
        </w:rPr>
        <w:t xml:space="preserve">, captures an individual's </w:t>
      </w:r>
      <w:r w:rsidRPr="007047D5">
        <w:rPr>
          <w:rFonts w:ascii="Times New Roman" w:hAnsi="Times New Roman" w:cs="Times New Roman"/>
        </w:rPr>
        <w:t xml:space="preserve">total </w:t>
      </w:r>
      <w:r>
        <w:rPr>
          <w:rFonts w:ascii="Times New Roman" w:hAnsi="Times New Roman" w:cs="Times New Roman"/>
        </w:rPr>
        <w:t xml:space="preserve">working </w:t>
      </w:r>
      <w:r w:rsidRPr="007047D5">
        <w:rPr>
          <w:rFonts w:ascii="Times New Roman" w:hAnsi="Times New Roman" w:cs="Times New Roman"/>
        </w:rPr>
        <w:t>hours last week</w:t>
      </w:r>
      <w:r w:rsidRPr="007558F9">
        <w:rPr>
          <w:rFonts w:ascii="Times New Roman" w:hAnsi="Times New Roman" w:cs="Times New Roman"/>
        </w:rPr>
        <w:t xml:space="preserve">, while </w:t>
      </w:r>
      <m:oMath>
        <m:sSub>
          <m:sSubPr>
            <m:ctrlPr>
              <w:ins w:id="9" w:author="Hong, Yuhua" w:date="2025-01-21T19:58: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 xml:space="preserve"> </m:t>
        </m:r>
      </m:oMath>
      <w:r w:rsidRPr="007558F9">
        <w:rPr>
          <w:rFonts w:ascii="Times New Roman" w:hAnsi="Times New Roman" w:cs="Times New Roman"/>
        </w:rPr>
        <w:t xml:space="preserve">encompasses a set of control variables, including age, gender, education level, and marital status, which may influence emotional well-being. </w:t>
      </w:r>
      <m:oMath>
        <m:sSub>
          <m:sSubPr>
            <m:ctrlPr>
              <w:ins w:id="10" w:author="Hong, Yuhua" w:date="2025-01-21T19:58:00Z">
                <w:rPr>
                  <w:rFonts w:ascii="Cambria Math" w:hAnsi="Cambria Math" w:cs="Times New Roman"/>
                  <w:i/>
                </w:rPr>
              </w:ins>
            </m:ctrlPr>
          </m:sSubPr>
          <m:e>
            <m:r>
              <w:rPr>
                <w:rFonts w:ascii="Cambria Math" w:hAnsi="Cambria Math" w:cs="Times New Roman"/>
              </w:rPr>
              <m:t xml:space="preserve"> ε</m:t>
            </m:r>
          </m:e>
          <m:sub>
            <m:r>
              <w:rPr>
                <w:rFonts w:ascii="Cambria Math" w:hAnsi="Cambria Math" w:cs="Times New Roman"/>
              </w:rPr>
              <m:t>it</m:t>
            </m:r>
          </m:sub>
        </m:sSub>
        <m:r>
          <w:rPr>
            <w:rFonts w:ascii="Cambria Math" w:hAnsi="Cambria Math" w:cs="Times New Roman"/>
          </w:rPr>
          <m:t xml:space="preserve"> </m:t>
        </m:r>
      </m:oMath>
      <w:r w:rsidRPr="006732ED">
        <w:rPr>
          <w:rFonts w:ascii="Times New Roman" w:hAnsi="Times New Roman" w:cs="Times New Roman"/>
        </w:rPr>
        <w:t xml:space="preserve">denotes the </w:t>
      </w:r>
      <w:r>
        <w:rPr>
          <w:rFonts w:ascii="Times New Roman" w:hAnsi="Times New Roman" w:cs="Times New Roman"/>
        </w:rPr>
        <w:t xml:space="preserve">standard </w:t>
      </w:r>
      <w:r w:rsidRPr="006732ED">
        <w:rPr>
          <w:rFonts w:ascii="Times New Roman" w:hAnsi="Times New Roman" w:cs="Times New Roman"/>
        </w:rPr>
        <w:t>error ter</w:t>
      </w:r>
      <w:r>
        <w:rPr>
          <w:rFonts w:ascii="Times New Roman" w:hAnsi="Times New Roman" w:cs="Times New Roman"/>
        </w:rPr>
        <w:t>m</w:t>
      </w:r>
      <w:r w:rsidRPr="006732ED">
        <w:rPr>
          <w:rFonts w:ascii="Times New Roman" w:hAnsi="Times New Roman" w:cs="Times New Roman"/>
        </w:rPr>
        <w:t>.</w:t>
      </w:r>
    </w:p>
    <w:p w14:paraId="65054A7D" w14:textId="77777777" w:rsidR="001D623C" w:rsidRPr="001D623C" w:rsidRDefault="001D623C" w:rsidP="0059193C">
      <w:pPr>
        <w:jc w:val="both"/>
        <w:rPr>
          <w:rFonts w:ascii="Times New Roman" w:hAnsi="Times New Roman" w:cs="Times New Roman"/>
          <w:lang w:val="en-US"/>
        </w:rPr>
      </w:pPr>
    </w:p>
    <w:p w14:paraId="410736F8" w14:textId="77777777" w:rsidR="0059193C" w:rsidRDefault="0059193C" w:rsidP="0059193C">
      <w:pPr>
        <w:jc w:val="both"/>
        <w:rPr>
          <w:rFonts w:ascii="Times New Roman" w:hAnsi="Times New Roman" w:cs="Times New Roman"/>
          <w:b/>
          <w:bCs/>
        </w:rPr>
      </w:pPr>
      <w:r w:rsidRPr="007047D5">
        <w:rPr>
          <w:rFonts w:ascii="Times New Roman" w:hAnsi="Times New Roman" w:cs="Times New Roman"/>
          <w:b/>
          <w:bCs/>
        </w:rPr>
        <w:t>M</w:t>
      </w:r>
      <w:r>
        <w:rPr>
          <w:rFonts w:ascii="Times New Roman" w:hAnsi="Times New Roman" w:cs="Times New Roman"/>
          <w:b/>
          <w:bCs/>
        </w:rPr>
        <w:t xml:space="preserve">odel </w:t>
      </w:r>
      <w:r w:rsidRPr="007047D5">
        <w:rPr>
          <w:rFonts w:ascii="Times New Roman" w:hAnsi="Times New Roman" w:cs="Times New Roman"/>
          <w:b/>
          <w:bCs/>
        </w:rPr>
        <w:t>2: Logi</w:t>
      </w:r>
      <w:r>
        <w:rPr>
          <w:rFonts w:ascii="Times New Roman" w:hAnsi="Times New Roman" w:cs="Times New Roman"/>
          <w:b/>
          <w:bCs/>
        </w:rPr>
        <w:t>stic Regression (Logit)</w:t>
      </w:r>
    </w:p>
    <w:p w14:paraId="4CD4AAD9" w14:textId="77777777" w:rsidR="0059193C" w:rsidRPr="008E4CD4" w:rsidRDefault="0059193C" w:rsidP="0059193C">
      <w:pPr>
        <w:jc w:val="both"/>
        <w:rPr>
          <w:rFonts w:ascii="Times New Roman" w:hAnsi="Times New Roman" w:cs="Times New Roman"/>
          <w:b/>
          <w:bCs/>
        </w:rPr>
      </w:pPr>
    </w:p>
    <w:p w14:paraId="15AB301C" w14:textId="77777777" w:rsidR="0059193C" w:rsidRDefault="00000000" w:rsidP="0059193C">
      <w:pPr>
        <w:jc w:val="center"/>
        <w:rPr>
          <w:rFonts w:ascii="Times New Roman" w:hAnsi="Times New Roman" w:cs="Times New Roman"/>
        </w:rPr>
      </w:pPr>
      <m:oMath>
        <m:sSub>
          <m:sSubPr>
            <m:ctrlPr>
              <w:ins w:id="11" w:author="Hong, Yuhua" w:date="2025-01-21T19:58:00Z">
                <w:rPr>
                  <w:rFonts w:ascii="Cambria Math" w:hAnsi="Cambria Math" w:cs="Times New Roman"/>
                  <w:i/>
                </w:rPr>
              </w:ins>
            </m:ctrlPr>
          </m:sSubPr>
          <m:e>
            <m:r>
              <w:rPr>
                <w:rFonts w:ascii="Cambria Math" w:hAnsi="Cambria Math" w:cs="Times New Roman"/>
              </w:rPr>
              <m:t>logit[P(</m:t>
            </m:r>
            <m:r>
              <w:rPr>
                <w:rFonts w:ascii="Cambria Math" w:hAnsi="Cambria Math" w:cs="Times New Roman" w:hint="eastAsia"/>
              </w:rPr>
              <m:t>Y</m:t>
            </m:r>
          </m:e>
          <m:sub>
            <m:r>
              <w:rPr>
                <w:rFonts w:ascii="Cambria Math" w:hAnsi="Cambria Math" w:cs="Times New Roman"/>
              </w:rPr>
              <m:t>it</m:t>
            </m:r>
          </m:sub>
        </m:sSub>
        <m:r>
          <w:rPr>
            <w:rFonts w:ascii="Cambria Math" w:hAnsi="Cambria Math" w:cs="Times New Roman"/>
          </w:rPr>
          <m:t>=1)]</m:t>
        </m:r>
      </m:oMath>
      <w:r w:rsidR="0059193C" w:rsidRPr="007047D5">
        <w:rPr>
          <w:rFonts w:ascii="Times New Roman" w:hAnsi="Times New Roman" w:cs="Times New Roman"/>
        </w:rPr>
        <w:t xml:space="preserve"> = </w:t>
      </w:r>
      <m:oMath>
        <m:sSub>
          <m:sSubPr>
            <m:ctrlPr>
              <w:ins w:id="12" w:author="Hong, Yuhua" w:date="2025-01-21T19:58:00Z">
                <w:rPr>
                  <w:rFonts w:ascii="Cambria Math" w:hAnsi="Cambria Math" w:cs="Times New Roman"/>
                  <w:i/>
                </w:rPr>
              </w:ins>
            </m:ctrlPr>
          </m:sSubPr>
          <m:e>
            <m:r>
              <w:rPr>
                <w:rFonts w:ascii="Cambria Math" w:hAnsi="Cambria Math" w:cs="Times New Roman"/>
              </w:rPr>
              <m:t>β</m:t>
            </m:r>
          </m:e>
          <m:sub>
            <m:r>
              <w:rPr>
                <w:rFonts w:ascii="Cambria Math" w:hAnsi="Cambria Math" w:cs="Times New Roman"/>
              </w:rPr>
              <m:t>0</m:t>
            </m:r>
          </m:sub>
        </m:sSub>
      </m:oMath>
      <w:r w:rsidR="0059193C" w:rsidRPr="007047D5">
        <w:rPr>
          <w:rFonts w:ascii="Times New Roman" w:hAnsi="Times New Roman" w:cs="Times New Roman"/>
        </w:rPr>
        <w:t xml:space="preserve"> + </w:t>
      </w:r>
      <m:oMath>
        <m:sSub>
          <m:sSubPr>
            <m:ctrlPr>
              <w:ins w:id="13" w:author="Hong, Yuhua" w:date="2025-01-21T19:58:00Z">
                <w:rPr>
                  <w:rFonts w:ascii="Cambria Math" w:hAnsi="Cambria Math" w:cs="Times New Roman"/>
                  <w:i/>
                </w:rPr>
              </w:ins>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eastAsia="宋体" w:hAnsi="Cambria Math" w:cs="Times New Roman"/>
                <w:i/>
                <w:kern w:val="0"/>
                <w:lang w:val="en-US"/>
                <w14:ligatures w14:val="none"/>
              </w:rPr>
            </m:ctrlPr>
          </m:sSubPr>
          <m:e>
            <m:r>
              <w:rPr>
                <w:rFonts w:ascii="Cambria Math" w:hAnsi="Cambria Math" w:cs="Times New Roman"/>
              </w:rPr>
              <m:t>HOURSWRK</m:t>
            </m:r>
          </m:e>
          <m:sub>
            <m:r>
              <w:rPr>
                <w:rFonts w:ascii="Cambria Math" w:hAnsi="Cambria Math" w:cs="Times New Roman"/>
              </w:rPr>
              <m:t>it</m:t>
            </m:r>
          </m:sub>
        </m:sSub>
      </m:oMath>
      <w:r w:rsidR="0059193C" w:rsidRPr="007047D5">
        <w:rPr>
          <w:rFonts w:ascii="Times New Roman" w:hAnsi="Times New Roman" w:cs="Times New Roman"/>
        </w:rPr>
        <w:t xml:space="preserve"> + </w:t>
      </w:r>
      <m:oMath>
        <m:r>
          <w:rPr>
            <w:rFonts w:ascii="Cambria Math" w:hAnsi="Cambria Math" w:cs="Times New Roman"/>
          </w:rPr>
          <m:t>γ</m:t>
        </m:r>
        <m:sSub>
          <m:sSubPr>
            <m:ctrlPr>
              <w:ins w:id="14" w:author="Hong, Yuhua" w:date="2025-01-21T19:58: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 xml:space="preserve"> </m:t>
        </m:r>
      </m:oMath>
      <w:r w:rsidR="0059193C" w:rsidRPr="007047D5">
        <w:rPr>
          <w:rFonts w:ascii="Times New Roman" w:hAnsi="Times New Roman" w:cs="Times New Roman"/>
        </w:rPr>
        <w:t>+</w:t>
      </w:r>
      <m:oMath>
        <m:sSub>
          <m:sSubPr>
            <m:ctrlPr>
              <w:ins w:id="15" w:author="Hong, Yuhua" w:date="2025-01-21T19:58:00Z">
                <w:rPr>
                  <w:rFonts w:ascii="Cambria Math" w:hAnsi="Cambria Math" w:cs="Times New Roman"/>
                  <w:i/>
                </w:rPr>
              </w:ins>
            </m:ctrlPr>
          </m:sSubPr>
          <m:e>
            <m:r>
              <w:rPr>
                <w:rFonts w:ascii="Cambria Math" w:hAnsi="Cambria Math" w:cs="Times New Roman"/>
              </w:rPr>
              <m:t xml:space="preserve"> ε</m:t>
            </m:r>
          </m:e>
          <m:sub>
            <m:r>
              <w:rPr>
                <w:rFonts w:ascii="Cambria Math" w:hAnsi="Cambria Math" w:cs="Times New Roman"/>
              </w:rPr>
              <m:t>it</m:t>
            </m:r>
          </m:sub>
        </m:sSub>
      </m:oMath>
    </w:p>
    <w:p w14:paraId="63615D83" w14:textId="77777777" w:rsidR="0059193C" w:rsidRDefault="0059193C" w:rsidP="0059193C">
      <w:pPr>
        <w:jc w:val="center"/>
        <w:rPr>
          <w:rFonts w:ascii="Times New Roman" w:hAnsi="Times New Roman" w:cs="Times New Roman"/>
        </w:rPr>
      </w:pPr>
    </w:p>
    <w:p w14:paraId="294D6566" w14:textId="77777777" w:rsidR="0059193C" w:rsidRDefault="0059193C" w:rsidP="0059193C">
      <w:pPr>
        <w:jc w:val="both"/>
        <w:rPr>
          <w:rFonts w:ascii="Times New Roman" w:hAnsi="Times New Roman" w:cs="Times New Roman"/>
        </w:rPr>
      </w:pPr>
      <w:r>
        <w:rPr>
          <w:rFonts w:ascii="Times New Roman" w:hAnsi="Times New Roman" w:cs="Times New Roman"/>
        </w:rPr>
        <w:t>where logit function is given by</w:t>
      </w:r>
    </w:p>
    <w:p w14:paraId="1937C8BB" w14:textId="77777777" w:rsidR="0059193C" w:rsidRPr="008E4CD4" w:rsidRDefault="0059193C" w:rsidP="0059193C">
      <w:pPr>
        <w:jc w:val="both"/>
        <w:rPr>
          <w:rFonts w:ascii="Times New Roman" w:hAnsi="Times New Roman" w:cs="Times New Roman"/>
          <w:lang w:val="en-US"/>
        </w:rPr>
      </w:pPr>
    </w:p>
    <w:p w14:paraId="0C1C7D23" w14:textId="77777777" w:rsidR="0059193C" w:rsidRPr="00CB0C98" w:rsidRDefault="00000000" w:rsidP="0059193C">
      <w:pPr>
        <w:jc w:val="center"/>
        <w:rPr>
          <w:rFonts w:ascii="Times New Roman" w:hAnsi="Times New Roman" w:cs="Times New Roman"/>
        </w:rPr>
      </w:pPr>
      <m:oMath>
        <m:sSub>
          <m:sSubPr>
            <m:ctrlPr>
              <w:ins w:id="16" w:author="Hong, Yuhua" w:date="2025-01-21T19:58:00Z">
                <w:rPr>
                  <w:rFonts w:ascii="Cambria Math" w:hAnsi="Cambria Math" w:cs="Times New Roman"/>
                  <w:i/>
                </w:rPr>
              </w:ins>
            </m:ctrlPr>
          </m:sSubPr>
          <m:e>
            <m:r>
              <w:rPr>
                <w:rFonts w:ascii="Cambria Math" w:hAnsi="Cambria Math" w:cs="Times New Roman"/>
              </w:rPr>
              <m:t>logit[P(</m:t>
            </m:r>
            <m:r>
              <w:rPr>
                <w:rFonts w:ascii="Cambria Math" w:hAnsi="Cambria Math" w:cs="Times New Roman" w:hint="eastAsia"/>
              </w:rPr>
              <m:t>Y</m:t>
            </m:r>
          </m:e>
          <m:sub>
            <m:r>
              <w:rPr>
                <w:rFonts w:ascii="Cambria Math" w:hAnsi="Cambria Math" w:cs="Times New Roman"/>
              </w:rPr>
              <m:t>it</m:t>
            </m:r>
          </m:sub>
        </m:sSub>
        <m:r>
          <w:rPr>
            <w:rFonts w:ascii="Cambria Math" w:hAnsi="Cambria Math" w:cs="Times New Roman"/>
          </w:rPr>
          <m:t>=1)]</m:t>
        </m:r>
      </m:oMath>
      <w:r w:rsidR="0059193C">
        <w:rPr>
          <w:rFonts w:ascii="Times New Roman" w:hAnsi="Times New Roman" w:cs="Times New Roman"/>
        </w:rPr>
        <w:t xml:space="preserve"> = </w:t>
      </w:r>
      <m:oMath>
        <m:r>
          <w:rPr>
            <w:rFonts w:ascii="Cambria Math" w:hAnsi="Cambria Math" w:cs="Times New Roman"/>
          </w:rPr>
          <m:t>ln</m:t>
        </m:r>
        <m:f>
          <m:fPr>
            <m:ctrlPr>
              <w:rPr>
                <w:rFonts w:ascii="Cambria Math" w:hAnsi="Cambria Math" w:cs="Times New Roman"/>
                <w:i/>
                <w:iCs/>
              </w:rPr>
            </m:ctrlPr>
          </m:fPr>
          <m:num>
            <m:r>
              <w:rPr>
                <w:rFonts w:ascii="Cambria Math" w:hAnsi="Cambria Math" w:cs="Cambria Math"/>
              </w:rPr>
              <m:t>P</m:t>
            </m:r>
            <m:d>
              <m:dPr>
                <m:ctrlPr>
                  <w:rPr>
                    <w:rFonts w:ascii="Cambria Math" w:hAnsi="Cambria Math" w:cs="Cambria Math"/>
                    <w:i/>
                    <w:iCs/>
                  </w:rPr>
                </m:ctrlPr>
              </m:dPr>
              <m:e>
                <m:sSub>
                  <m:sSubPr>
                    <m:ctrlPr>
                      <w:ins w:id="17" w:author="Hong, Yuhua" w:date="2025-01-21T19:58:00Z">
                        <w:rPr>
                          <w:rFonts w:ascii="Cambria Math" w:hAnsi="Cambria Math" w:cs="Times New Roman"/>
                          <w:i/>
                        </w:rPr>
                      </w:ins>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=1</m:t>
                </m:r>
                <m:ctrlPr>
                  <w:rPr>
                    <w:rFonts w:ascii="Cambria Math" w:hAnsi="Cambria Math" w:cs="Times New Roman"/>
                    <w:i/>
                    <w:iCs/>
                  </w:rPr>
                </m:ctrlPr>
              </m:e>
            </m:d>
          </m:num>
          <m:den>
            <m:r>
              <w:rPr>
                <w:rFonts w:ascii="Cambria Math" w:hAnsi="Cambria Math" w:cs="Cambria Math"/>
              </w:rPr>
              <m:t>1-P</m:t>
            </m:r>
            <m:d>
              <m:dPr>
                <m:ctrlPr>
                  <w:rPr>
                    <w:rFonts w:ascii="Cambria Math" w:hAnsi="Cambria Math" w:cs="Cambria Math"/>
                    <w:i/>
                    <w:iCs/>
                  </w:rPr>
                </m:ctrlPr>
              </m:dPr>
              <m:e>
                <m:sSub>
                  <m:sSubPr>
                    <m:ctrlPr>
                      <w:ins w:id="18" w:author="Hong, Yuhua" w:date="2025-01-21T19:58:00Z">
                        <w:rPr>
                          <w:rFonts w:ascii="Cambria Math" w:hAnsi="Cambria Math" w:cs="Times New Roman"/>
                          <w:i/>
                        </w:rPr>
                      </w:ins>
                    </m:ctrlPr>
                  </m:sSubPr>
                  <m:e>
                    <m:r>
                      <w:rPr>
                        <w:rFonts w:ascii="Cambria Math" w:hAnsi="Cambria Math" w:cs="Times New Roman"/>
                      </w:rPr>
                      <m:t>Y</m:t>
                    </m:r>
                  </m:e>
                  <m:sub>
                    <m:r>
                      <w:rPr>
                        <w:rFonts w:ascii="Cambria Math" w:hAnsi="Cambria Math" w:cs="Times New Roman"/>
                      </w:rPr>
                      <m:t>it</m:t>
                    </m:r>
                  </m:sub>
                </m:sSub>
                <m:r>
                  <w:rPr>
                    <w:rFonts w:ascii="Cambria Math" w:hAnsi="Cambria Math" w:cs="Cambria Math"/>
                  </w:rPr>
                  <m:t>=1</m:t>
                </m:r>
              </m:e>
            </m:d>
          </m:den>
        </m:f>
      </m:oMath>
      <w:r w:rsidR="0059193C">
        <w:rPr>
          <w:rFonts w:ascii="Times New Roman" w:hAnsi="Times New Roman" w:cs="Times New Roman"/>
          <w:iCs/>
        </w:rPr>
        <w:t xml:space="preserve"> </w:t>
      </w:r>
      <w:r w:rsidR="0059193C">
        <w:rPr>
          <w:rFonts w:ascii="Times New Roman" w:hAnsi="Times New Roman" w:cs="Times New Roman"/>
        </w:rPr>
        <w:t xml:space="preserve">= </w:t>
      </w:r>
      <m:oMath>
        <m:func>
          <m:funcPr>
            <m:ctrlPr>
              <w:rPr>
                <w:rFonts w:ascii="Cambria Math" w:hAnsi="Cambria Math" w:cs="Times New Roman"/>
                <w:i/>
                <w:iCs/>
              </w:rPr>
            </m:ctrlPr>
          </m:funcPr>
          <m:fName>
            <m: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odds</m:t>
                </m:r>
              </m:e>
            </m:d>
          </m:e>
        </m:func>
      </m:oMath>
    </w:p>
    <w:p w14:paraId="3BF95AF7" w14:textId="77777777" w:rsidR="0059193C" w:rsidRPr="00B80CCF" w:rsidRDefault="0059193C" w:rsidP="0059193C">
      <w:pPr>
        <w:jc w:val="both"/>
        <w:rPr>
          <w:rFonts w:ascii="Times New Roman" w:hAnsi="Times New Roman" w:cs="Times New Roman"/>
        </w:rPr>
      </w:pPr>
    </w:p>
    <w:p w14:paraId="38AC15AD" w14:textId="67E2A3A0" w:rsidR="0059193C" w:rsidRPr="00FE5611" w:rsidRDefault="0059193C" w:rsidP="0059193C">
      <w:pPr>
        <w:jc w:val="both"/>
        <w:rPr>
          <w:rFonts w:ascii="Times New Roman" w:hAnsi="Times New Roman" w:cs="Times New Roman"/>
          <w:color w:val="000000" w:themeColor="text1"/>
          <w:lang w:val="en-US"/>
        </w:rPr>
      </w:pPr>
      <w:r w:rsidRPr="007558F9">
        <w:rPr>
          <w:rFonts w:ascii="Times New Roman" w:hAnsi="Times New Roman" w:cs="Times New Roman"/>
          <w:color w:val="000000" w:themeColor="text1"/>
        </w:rPr>
        <w:t>Since multiple levels of depression</w:t>
      </w:r>
      <w:r w:rsidR="00B225F4">
        <w:rPr>
          <w:rFonts w:ascii="Times New Roman" w:hAnsi="Times New Roman" w:cs="Times New Roman"/>
          <w:color w:val="000000" w:themeColor="text1"/>
        </w:rPr>
        <w:t xml:space="preserve"> have been</w:t>
      </w:r>
      <w:r w:rsidRPr="007558F9">
        <w:rPr>
          <w:rFonts w:ascii="Times New Roman" w:hAnsi="Times New Roman" w:cs="Times New Roman"/>
          <w:color w:val="000000" w:themeColor="text1"/>
        </w:rPr>
        <w:t xml:space="preserve"> consolidated into two dummy variables, </w:t>
      </w:r>
      <w:r>
        <w:rPr>
          <w:rFonts w:ascii="Times New Roman" w:hAnsi="Times New Roman" w:cs="Times New Roman"/>
          <w:color w:val="000000" w:themeColor="text1"/>
        </w:rPr>
        <w:t>a L</w:t>
      </w:r>
      <w:r w:rsidRPr="007558F9">
        <w:rPr>
          <w:rFonts w:ascii="Times New Roman" w:hAnsi="Times New Roman" w:cs="Times New Roman"/>
          <w:color w:val="000000" w:themeColor="text1"/>
        </w:rPr>
        <w:t xml:space="preserve">ogit </w:t>
      </w:r>
      <w:r>
        <w:rPr>
          <w:rFonts w:ascii="Times New Roman" w:hAnsi="Times New Roman" w:cs="Times New Roman"/>
          <w:color w:val="000000" w:themeColor="text1"/>
        </w:rPr>
        <w:t>model</w:t>
      </w:r>
      <w:r w:rsidRPr="007558F9">
        <w:rPr>
          <w:rFonts w:ascii="Times New Roman" w:hAnsi="Times New Roman" w:cs="Times New Roman"/>
          <w:color w:val="000000" w:themeColor="text1"/>
        </w:rPr>
        <w:t xml:space="preserve"> is employed to examine the relationship between working hours and mental health. In this framework, </w:t>
      </w:r>
      <m:oMath>
        <m:r>
          <w:rPr>
            <w:rFonts w:ascii="Cambria Math" w:hAnsi="Cambria Math" w:cs="Times New Roman" w:hint="eastAsia"/>
            <w:color w:val="000000" w:themeColor="text1"/>
          </w:rPr>
          <m:t>i</m:t>
        </m:r>
      </m:oMath>
      <w:r>
        <w:rPr>
          <w:rFonts w:ascii="Times New Roman" w:hAnsi="Times New Roman" w:cs="Times New Roman"/>
          <w:color w:val="000000" w:themeColor="text1"/>
        </w:rPr>
        <w:t xml:space="preserve"> </w:t>
      </w:r>
      <w:r w:rsidRPr="007558F9">
        <w:rPr>
          <w:rFonts w:ascii="Times New Roman" w:hAnsi="Times New Roman" w:cs="Times New Roman"/>
          <w:color w:val="000000" w:themeColor="text1"/>
        </w:rPr>
        <w:t xml:space="preserve">and </w:t>
      </w:r>
      <m:oMath>
        <m:r>
          <w:rPr>
            <w:rFonts w:ascii="Cambria Math" w:hAnsi="Cambria Math" w:cs="Times New Roman"/>
            <w:color w:val="000000" w:themeColor="text1"/>
          </w:rPr>
          <m:t>t</m:t>
        </m:r>
      </m:oMath>
      <w:r>
        <w:rPr>
          <w:rFonts w:ascii="Times New Roman" w:hAnsi="Times New Roman" w:cs="Times New Roman"/>
          <w:color w:val="000000" w:themeColor="text1"/>
        </w:rPr>
        <w:t xml:space="preserve"> also </w:t>
      </w:r>
      <w:r w:rsidRPr="007558F9">
        <w:rPr>
          <w:rFonts w:ascii="Times New Roman" w:hAnsi="Times New Roman" w:cs="Times New Roman"/>
          <w:color w:val="000000" w:themeColor="text1"/>
        </w:rPr>
        <w:t xml:space="preserve">represent the individual and year. The dependent variable, </w:t>
      </w:r>
      <m:oMath>
        <m:sSub>
          <m:sSubPr>
            <m:ctrlPr>
              <w:ins w:id="19" w:author="Hong, Yuhua" w:date="2025-01-21T19:58:00Z">
                <w:rPr>
                  <w:rFonts w:ascii="Cambria Math" w:hAnsi="Cambria Math" w:cs="Times New Roman"/>
                  <w:i/>
                </w:rPr>
              </w:ins>
            </m:ctrlPr>
          </m:sSubPr>
          <m:e>
            <m:r>
              <w:rPr>
                <w:rFonts w:ascii="Cambria Math" w:hAnsi="Cambria Math" w:cs="Times New Roman" w:hint="eastAsia"/>
              </w:rPr>
              <m:t>Y</m:t>
            </m:r>
          </m:e>
          <m:sub>
            <m:r>
              <w:rPr>
                <w:rFonts w:ascii="Cambria Math" w:hAnsi="Cambria Math" w:cs="Times New Roman"/>
              </w:rPr>
              <m:t>it</m:t>
            </m:r>
          </m:sub>
        </m:sSub>
      </m:oMath>
      <w:r w:rsidRPr="007558F9">
        <w:rPr>
          <w:rFonts w:ascii="Times New Roman" w:hAnsi="Times New Roman" w:cs="Times New Roman"/>
          <w:color w:val="000000" w:themeColor="text1"/>
        </w:rPr>
        <w:t xml:space="preserve">, is a binary indicator, where 1 denotes the presence of </w:t>
      </w:r>
      <w:r>
        <w:rPr>
          <w:rFonts w:ascii="Times New Roman" w:hAnsi="Times New Roman" w:cs="Times New Roman"/>
          <w:color w:val="000000" w:themeColor="text1"/>
        </w:rPr>
        <w:t xml:space="preserve">different level of </w:t>
      </w:r>
      <w:r w:rsidRPr="007558F9">
        <w:rPr>
          <w:rFonts w:ascii="Times New Roman" w:hAnsi="Times New Roman" w:cs="Times New Roman"/>
          <w:color w:val="000000" w:themeColor="text1"/>
        </w:rPr>
        <w:t xml:space="preserve">depression symptoms, and 0 indicates no depression. </w:t>
      </w:r>
      <m:oMath>
        <m:sSub>
          <m:sSubPr>
            <m:ctrlPr>
              <w:rPr>
                <w:rFonts w:ascii="Cambria Math" w:eastAsia="宋体" w:hAnsi="Cambria Math" w:cs="Times New Roman"/>
                <w:i/>
                <w:kern w:val="0"/>
                <w:lang w:val="en-US"/>
                <w14:ligatures w14:val="none"/>
              </w:rPr>
            </m:ctrlPr>
          </m:sSubPr>
          <m:e>
            <m:r>
              <w:rPr>
                <w:rFonts w:ascii="Cambria Math" w:hAnsi="Cambria Math" w:cs="Times New Roman"/>
              </w:rPr>
              <m:t>HOURSWRK</m:t>
            </m:r>
          </m:e>
          <m:sub>
            <m:r>
              <w:rPr>
                <w:rFonts w:ascii="Cambria Math" w:hAnsi="Cambria Math" w:cs="Times New Roman"/>
              </w:rPr>
              <m:t>it</m:t>
            </m:r>
          </m:sub>
        </m:sSub>
      </m:oMath>
      <w:r>
        <w:rPr>
          <w:rFonts w:ascii="Times New Roman" w:hAnsi="Times New Roman" w:cs="Times New Roman"/>
        </w:rPr>
        <w:t xml:space="preserve">, </w:t>
      </w:r>
      <m:oMath>
        <m:sSub>
          <m:sSubPr>
            <m:ctrlPr>
              <w:ins w:id="20" w:author="Hong, Yuhua" w:date="2025-01-21T19:58: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it</m:t>
            </m:r>
          </m:sub>
        </m:sSub>
      </m:oMath>
      <w:r>
        <w:rPr>
          <w:rFonts w:ascii="Times New Roman" w:hAnsi="Times New Roman" w:cs="Times New Roman"/>
        </w:rPr>
        <w:t xml:space="preserve">, and </w:t>
      </w:r>
      <m:oMath>
        <m:sSub>
          <m:sSubPr>
            <m:ctrlPr>
              <w:ins w:id="21" w:author="Hong, Yuhua" w:date="2025-01-21T19:58:00Z">
                <w:rPr>
                  <w:rFonts w:ascii="Cambria Math" w:hAnsi="Cambria Math" w:cs="Times New Roman"/>
                  <w:i/>
                </w:rPr>
              </w:ins>
            </m:ctrlPr>
          </m:sSubPr>
          <m:e>
            <m:r>
              <w:rPr>
                <w:rFonts w:ascii="Cambria Math" w:hAnsi="Cambria Math" w:cs="Times New Roman"/>
              </w:rPr>
              <m:t>ε</m:t>
            </m:r>
          </m:e>
          <m:sub>
            <m:r>
              <w:rPr>
                <w:rFonts w:ascii="Cambria Math" w:hAnsi="Cambria Math" w:cs="Times New Roman"/>
              </w:rPr>
              <m:t>it</m:t>
            </m:r>
          </m:sub>
        </m:sSub>
      </m:oMath>
      <w:r>
        <w:rPr>
          <w:rFonts w:ascii="Times New Roman" w:hAnsi="Times New Roman" w:cs="Times New Roman"/>
        </w:rPr>
        <w:t xml:space="preserve"> are defined and constructed the same way as in </w:t>
      </w:r>
      <w:r w:rsidRPr="00065E12">
        <w:rPr>
          <w:rFonts w:ascii="Times New Roman" w:hAnsi="Times New Roman" w:cs="Times New Roman"/>
          <w:b/>
          <w:bCs/>
        </w:rPr>
        <w:t>Model 1</w:t>
      </w:r>
      <w:r>
        <w:rPr>
          <w:rFonts w:ascii="Times New Roman" w:hAnsi="Times New Roman" w:cs="Times New Roman"/>
        </w:rPr>
        <w:t>.</w:t>
      </w:r>
    </w:p>
    <w:p w14:paraId="5766352E" w14:textId="365E2BE2" w:rsidR="00481E64" w:rsidRPr="00E71C1D" w:rsidRDefault="00B225F4" w:rsidP="0059193C">
      <w:pPr>
        <w:jc w:val="both"/>
        <w:rPr>
          <w:rFonts w:ascii="Times New Roman" w:hAnsi="Times New Roman" w:cs="Times New Roman"/>
          <w:color w:val="000000" w:themeColor="text1"/>
          <w:lang w:val="en-US"/>
        </w:rPr>
      </w:pPr>
      <w:r w:rsidRPr="00B225F4">
        <w:rPr>
          <w:rFonts w:ascii="Times New Roman" w:hAnsi="Times New Roman" w:cs="Times New Roman"/>
          <w:color w:val="000000" w:themeColor="text1"/>
        </w:rPr>
        <w:t>To overcome the limitations associated with using a linear probability model (LPM) for binary variables</w:t>
      </w:r>
      <w:r w:rsidR="0059193C" w:rsidRPr="00B80CCF">
        <w:rPr>
          <w:rFonts w:ascii="Times New Roman" w:hAnsi="Times New Roman" w:cs="Times New Roman"/>
          <w:color w:val="000000" w:themeColor="text1"/>
        </w:rPr>
        <w:t xml:space="preserve">, the logit model transforms probabilities into odds, eliminating the constraints of probability values being bound between 0 and 1. Furthermore, the </w:t>
      </w:r>
      <w:r w:rsidR="0059193C">
        <w:rPr>
          <w:rFonts w:ascii="Times New Roman" w:hAnsi="Times New Roman" w:cs="Times New Roman"/>
          <w:color w:val="000000" w:themeColor="text1"/>
        </w:rPr>
        <w:t>L</w:t>
      </w:r>
      <w:r w:rsidR="0059193C" w:rsidRPr="00B80CCF">
        <w:rPr>
          <w:rFonts w:ascii="Times New Roman" w:hAnsi="Times New Roman" w:cs="Times New Roman"/>
          <w:color w:val="000000" w:themeColor="text1"/>
        </w:rPr>
        <w:t>ogit model applies a log-odds transformation, allowing for a linear relationship between the dependent and independent variables. This approach enables the estimation of the probability of an individual experiencing severe depression as a function of working hours while accounting for other demographic and health-related factors.</w:t>
      </w:r>
      <w:r w:rsidR="00874212">
        <w:rPr>
          <w:rFonts w:ascii="Times New Roman" w:hAnsi="Times New Roman" w:cs="Times New Roman" w:hint="eastAsia"/>
          <w:color w:val="000000" w:themeColor="text1"/>
        </w:rPr>
        <w:t xml:space="preserve"> </w:t>
      </w:r>
    </w:p>
    <w:p w14:paraId="0F5633CD" w14:textId="0712F79D" w:rsidR="00481E64" w:rsidRDefault="00481E64">
      <w:pPr>
        <w:rPr>
          <w:rFonts w:ascii="Times New Roman" w:hAnsi="Times New Roman" w:cs="Times New Roman"/>
          <w:b/>
          <w:bCs/>
          <w:lang w:val="en-US"/>
        </w:rPr>
      </w:pPr>
    </w:p>
    <w:p w14:paraId="53B94388" w14:textId="77777777" w:rsidR="001D623C" w:rsidRDefault="001D623C">
      <w:pPr>
        <w:rPr>
          <w:rFonts w:ascii="Times New Roman" w:hAnsi="Times New Roman" w:cs="Times New Roman"/>
          <w:b/>
          <w:bCs/>
          <w:lang w:val="en-US"/>
        </w:rPr>
      </w:pPr>
    </w:p>
    <w:p w14:paraId="0CD28605" w14:textId="6E91EA73" w:rsidR="00B4490E" w:rsidRDefault="00B4490E" w:rsidP="00B4490E">
      <w:pPr>
        <w:jc w:val="both"/>
        <w:rPr>
          <w:rFonts w:ascii="Times New Roman" w:hAnsi="Times New Roman" w:cs="Times New Roman"/>
          <w:b/>
          <w:bCs/>
          <w:lang w:val="en-US"/>
        </w:rPr>
      </w:pPr>
      <w:r w:rsidRPr="00B4490E">
        <w:rPr>
          <w:rFonts w:ascii="Times New Roman" w:hAnsi="Times New Roman" w:cs="Times New Roman"/>
          <w:b/>
          <w:bCs/>
          <w:lang w:val="en-US"/>
        </w:rPr>
        <w:t>4</w:t>
      </w:r>
      <w:r w:rsidR="0059193C">
        <w:rPr>
          <w:rFonts w:ascii="Times New Roman" w:hAnsi="Times New Roman" w:cs="Times New Roman"/>
          <w:b/>
          <w:bCs/>
          <w:lang w:val="en-US"/>
        </w:rPr>
        <w:t>.</w:t>
      </w:r>
      <w:r w:rsidRPr="00B4490E">
        <w:rPr>
          <w:rFonts w:ascii="Times New Roman" w:hAnsi="Times New Roman" w:cs="Times New Roman"/>
          <w:b/>
          <w:bCs/>
          <w:lang w:val="en-US"/>
        </w:rPr>
        <w:t xml:space="preserve"> Empirical Results and Robustness Check</w:t>
      </w:r>
    </w:p>
    <w:p w14:paraId="59307911" w14:textId="7E073F47" w:rsidR="0002353F" w:rsidRDefault="0002353F" w:rsidP="00B4490E">
      <w:pPr>
        <w:jc w:val="both"/>
        <w:rPr>
          <w:rFonts w:ascii="Times New Roman" w:hAnsi="Times New Roman" w:cs="Times New Roman"/>
          <w:b/>
          <w:bCs/>
          <w:lang w:val="en-US"/>
        </w:rPr>
      </w:pPr>
      <w:r>
        <w:rPr>
          <w:rFonts w:ascii="Times New Roman" w:hAnsi="Times New Roman" w:cs="Times New Roman"/>
          <w:b/>
          <w:bCs/>
          <w:lang w:val="en-US"/>
        </w:rPr>
        <w:t>4.1 Empirical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9"/>
        <w:gridCol w:w="2622"/>
        <w:gridCol w:w="3105"/>
      </w:tblGrid>
      <w:tr w:rsidR="005628D6" w:rsidRPr="005628D6" w14:paraId="78C2AFCA" w14:textId="77777777" w:rsidTr="00C6448E">
        <w:trPr>
          <w:tblCellSpacing w:w="15" w:type="dxa"/>
        </w:trPr>
        <w:tc>
          <w:tcPr>
            <w:tcW w:w="0" w:type="auto"/>
            <w:gridSpan w:val="3"/>
            <w:tcBorders>
              <w:top w:val="nil"/>
              <w:left w:val="nil"/>
              <w:bottom w:val="nil"/>
              <w:right w:val="nil"/>
            </w:tcBorders>
            <w:vAlign w:val="center"/>
            <w:hideMark/>
          </w:tcPr>
          <w:p w14:paraId="205BB1DA" w14:textId="79A094C7" w:rsidR="005628D6" w:rsidRPr="005628D6" w:rsidRDefault="005628D6" w:rsidP="00300E63">
            <w:pPr>
              <w:spacing w:after="0" w:line="240" w:lineRule="auto"/>
              <w:rPr>
                <w:rStyle w:val="af3"/>
                <w:rFonts w:ascii="Times New Roman" w:eastAsia="宋体" w:hAnsi="Times New Roman" w:cs="Times New Roman"/>
                <w:kern w:val="0"/>
                <w:sz w:val="22"/>
                <w:szCs w:val="22"/>
                <w:lang w:val="en-US"/>
                <w14:ligatures w14:val="none"/>
              </w:rPr>
            </w:pPr>
            <w:r w:rsidRPr="005628D6">
              <w:rPr>
                <w:rStyle w:val="af3"/>
                <w:rFonts w:ascii="Times New Roman" w:eastAsia="宋体" w:hAnsi="Times New Roman" w:cs="Times New Roman"/>
                <w:kern w:val="0"/>
                <w:sz w:val="22"/>
                <w:szCs w:val="22"/>
                <w:lang w:val="en-US"/>
                <w14:ligatures w14:val="none"/>
              </w:rPr>
              <w:lastRenderedPageBreak/>
              <w:t xml:space="preserve">Table </w:t>
            </w:r>
            <w:r w:rsidR="00866FBE">
              <w:rPr>
                <w:rStyle w:val="af3"/>
                <w:rFonts w:ascii="Times New Roman" w:eastAsia="宋体" w:hAnsi="Times New Roman" w:cs="Times New Roman"/>
                <w:kern w:val="0"/>
                <w:sz w:val="22"/>
                <w:szCs w:val="22"/>
                <w:lang w:val="en-US"/>
                <w14:ligatures w14:val="none"/>
              </w:rPr>
              <w:t>3</w:t>
            </w:r>
            <w:r w:rsidR="00856FAE">
              <w:rPr>
                <w:rStyle w:val="af3"/>
                <w:rFonts w:ascii="Times New Roman" w:eastAsia="宋体" w:hAnsi="Times New Roman" w:cs="Times New Roman"/>
                <w:kern w:val="0"/>
                <w:sz w:val="22"/>
                <w:szCs w:val="22"/>
                <w:lang w:val="en-US"/>
                <w14:ligatures w14:val="none"/>
              </w:rPr>
              <w:t>.</w:t>
            </w:r>
            <w:r w:rsidRPr="005628D6">
              <w:rPr>
                <w:rStyle w:val="af3"/>
                <w:rFonts w:ascii="Times New Roman" w:eastAsia="宋体" w:hAnsi="Times New Roman" w:cs="Times New Roman"/>
                <w:kern w:val="0"/>
                <w:sz w:val="22"/>
                <w:szCs w:val="22"/>
                <w:lang w:val="en-US"/>
                <w14:ligatures w14:val="none"/>
              </w:rPr>
              <w:t xml:space="preserve"> Regression Results</w:t>
            </w:r>
          </w:p>
        </w:tc>
      </w:tr>
      <w:tr w:rsidR="005628D6" w:rsidRPr="005628D6" w14:paraId="01E012FC" w14:textId="77777777" w:rsidTr="00C6448E">
        <w:trPr>
          <w:tblCellSpacing w:w="15" w:type="dxa"/>
        </w:trPr>
        <w:tc>
          <w:tcPr>
            <w:tcW w:w="0" w:type="auto"/>
            <w:gridSpan w:val="3"/>
            <w:tcBorders>
              <w:bottom w:val="single" w:sz="6" w:space="0" w:color="000000"/>
            </w:tcBorders>
            <w:vAlign w:val="center"/>
            <w:hideMark/>
          </w:tcPr>
          <w:p w14:paraId="5FDED00B"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0BD3FA4B" w14:textId="77777777" w:rsidTr="00C6448E">
        <w:trPr>
          <w:tblCellSpacing w:w="15" w:type="dxa"/>
        </w:trPr>
        <w:tc>
          <w:tcPr>
            <w:tcW w:w="3011" w:type="dxa"/>
            <w:vAlign w:val="center"/>
            <w:hideMark/>
          </w:tcPr>
          <w:p w14:paraId="0C4510FC" w14:textId="77777777" w:rsidR="005628D6" w:rsidRPr="005628D6" w:rsidRDefault="005628D6" w:rsidP="00C6448E">
            <w:pPr>
              <w:jc w:val="center"/>
              <w:rPr>
                <w:rFonts w:ascii="Times New Roman" w:eastAsia="Times New Roman" w:hAnsi="Times New Roman" w:cs="Times New Roman"/>
                <w:sz w:val="22"/>
                <w:szCs w:val="22"/>
              </w:rPr>
            </w:pPr>
          </w:p>
        </w:tc>
        <w:tc>
          <w:tcPr>
            <w:tcW w:w="5205" w:type="dxa"/>
            <w:gridSpan w:val="2"/>
            <w:vAlign w:val="center"/>
            <w:hideMark/>
          </w:tcPr>
          <w:p w14:paraId="50A9594F"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i/>
                <w:iCs/>
                <w:kern w:val="0"/>
                <w:sz w:val="22"/>
                <w:szCs w:val="22"/>
                <w:lang w:val="en-US"/>
                <w14:ligatures w14:val="none"/>
              </w:rPr>
              <w:t>Dependent variable:</w:t>
            </w:r>
          </w:p>
        </w:tc>
      </w:tr>
      <w:tr w:rsidR="005628D6" w:rsidRPr="005628D6" w14:paraId="55E83725" w14:textId="77777777" w:rsidTr="00C6448E">
        <w:trPr>
          <w:tblCellSpacing w:w="15" w:type="dxa"/>
        </w:trPr>
        <w:tc>
          <w:tcPr>
            <w:tcW w:w="3011" w:type="dxa"/>
            <w:vAlign w:val="center"/>
            <w:hideMark/>
          </w:tcPr>
          <w:p w14:paraId="5E35C831" w14:textId="77777777" w:rsidR="005628D6" w:rsidRPr="005628D6" w:rsidRDefault="005628D6" w:rsidP="00C6448E">
            <w:pPr>
              <w:jc w:val="center"/>
              <w:rPr>
                <w:rFonts w:ascii="Times New Roman" w:hAnsi="Times New Roman" w:cs="Times New Roman"/>
                <w:sz w:val="22"/>
                <w:szCs w:val="22"/>
              </w:rPr>
            </w:pPr>
          </w:p>
        </w:tc>
        <w:tc>
          <w:tcPr>
            <w:tcW w:w="5205" w:type="dxa"/>
            <w:gridSpan w:val="2"/>
            <w:tcBorders>
              <w:bottom w:val="single" w:sz="6" w:space="0" w:color="000000"/>
            </w:tcBorders>
            <w:vAlign w:val="center"/>
            <w:hideMark/>
          </w:tcPr>
          <w:p w14:paraId="504DDB70"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3C512796" w14:textId="77777777" w:rsidTr="00C6448E">
        <w:trPr>
          <w:tblCellSpacing w:w="15" w:type="dxa"/>
        </w:trPr>
        <w:tc>
          <w:tcPr>
            <w:tcW w:w="3011" w:type="dxa"/>
            <w:vAlign w:val="center"/>
            <w:hideMark/>
          </w:tcPr>
          <w:p w14:paraId="48987004"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1B0E20AC"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Sadness</w:t>
            </w:r>
          </w:p>
        </w:tc>
        <w:tc>
          <w:tcPr>
            <w:tcW w:w="2897" w:type="dxa"/>
            <w:vAlign w:val="center"/>
            <w:hideMark/>
          </w:tcPr>
          <w:p w14:paraId="08082A73"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Depression</w:t>
            </w:r>
          </w:p>
        </w:tc>
      </w:tr>
      <w:tr w:rsidR="005628D6" w:rsidRPr="005628D6" w14:paraId="1302252B" w14:textId="77777777" w:rsidTr="00C6448E">
        <w:trPr>
          <w:tblCellSpacing w:w="15" w:type="dxa"/>
        </w:trPr>
        <w:tc>
          <w:tcPr>
            <w:tcW w:w="3011" w:type="dxa"/>
            <w:vAlign w:val="center"/>
            <w:hideMark/>
          </w:tcPr>
          <w:p w14:paraId="10688CF9"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15F4DA04"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(1)</w:t>
            </w:r>
          </w:p>
        </w:tc>
        <w:tc>
          <w:tcPr>
            <w:tcW w:w="2897" w:type="dxa"/>
            <w:vAlign w:val="center"/>
            <w:hideMark/>
          </w:tcPr>
          <w:p w14:paraId="6D5C8FB6"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(2)</w:t>
            </w:r>
          </w:p>
        </w:tc>
      </w:tr>
      <w:tr w:rsidR="005628D6" w:rsidRPr="005628D6" w14:paraId="6515D3AB" w14:textId="77777777" w:rsidTr="00C6448E">
        <w:trPr>
          <w:tblCellSpacing w:w="15" w:type="dxa"/>
        </w:trPr>
        <w:tc>
          <w:tcPr>
            <w:tcW w:w="0" w:type="auto"/>
            <w:gridSpan w:val="3"/>
            <w:tcBorders>
              <w:bottom w:val="single" w:sz="6" w:space="0" w:color="000000"/>
            </w:tcBorders>
            <w:vAlign w:val="center"/>
            <w:hideMark/>
          </w:tcPr>
          <w:p w14:paraId="54589340"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206957B5" w14:textId="77777777" w:rsidTr="00C6448E">
        <w:trPr>
          <w:tblCellSpacing w:w="15" w:type="dxa"/>
        </w:trPr>
        <w:tc>
          <w:tcPr>
            <w:tcW w:w="3011" w:type="dxa"/>
            <w:vAlign w:val="center"/>
            <w:hideMark/>
          </w:tcPr>
          <w:p w14:paraId="116623A9"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Part-time (&lt;35h)</w:t>
            </w:r>
          </w:p>
        </w:tc>
        <w:tc>
          <w:tcPr>
            <w:tcW w:w="2278" w:type="dxa"/>
            <w:vAlign w:val="center"/>
            <w:hideMark/>
          </w:tcPr>
          <w:p w14:paraId="1672CA63"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0.033</w:t>
            </w:r>
          </w:p>
        </w:tc>
        <w:tc>
          <w:tcPr>
            <w:tcW w:w="2897" w:type="dxa"/>
            <w:vAlign w:val="center"/>
            <w:hideMark/>
          </w:tcPr>
          <w:p w14:paraId="4CCAF016"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0.111*</w:t>
            </w:r>
          </w:p>
        </w:tc>
      </w:tr>
      <w:tr w:rsidR="005628D6" w:rsidRPr="005628D6" w14:paraId="3AB11CD1" w14:textId="77777777" w:rsidTr="00C6448E">
        <w:trPr>
          <w:tblCellSpacing w:w="15" w:type="dxa"/>
        </w:trPr>
        <w:tc>
          <w:tcPr>
            <w:tcW w:w="3011" w:type="dxa"/>
            <w:vAlign w:val="center"/>
            <w:hideMark/>
          </w:tcPr>
          <w:p w14:paraId="04567AD2"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04B28962"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(0.021)</w:t>
            </w:r>
          </w:p>
        </w:tc>
        <w:tc>
          <w:tcPr>
            <w:tcW w:w="2897" w:type="dxa"/>
            <w:vAlign w:val="center"/>
            <w:hideMark/>
          </w:tcPr>
          <w:p w14:paraId="504D25D4"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(0.065)</w:t>
            </w:r>
          </w:p>
        </w:tc>
      </w:tr>
      <w:tr w:rsidR="005628D6" w:rsidRPr="005628D6" w14:paraId="33D4E854" w14:textId="77777777" w:rsidTr="00C6448E">
        <w:trPr>
          <w:tblCellSpacing w:w="15" w:type="dxa"/>
        </w:trPr>
        <w:tc>
          <w:tcPr>
            <w:tcW w:w="3011" w:type="dxa"/>
            <w:vAlign w:val="center"/>
            <w:hideMark/>
          </w:tcPr>
          <w:p w14:paraId="37AB5FDC"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44893DE8"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c>
          <w:tcPr>
            <w:tcW w:w="2897" w:type="dxa"/>
            <w:vAlign w:val="center"/>
            <w:hideMark/>
          </w:tcPr>
          <w:p w14:paraId="6018D5F4"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3BB0D02E" w14:textId="77777777" w:rsidTr="00C6448E">
        <w:trPr>
          <w:tblCellSpacing w:w="15" w:type="dxa"/>
        </w:trPr>
        <w:tc>
          <w:tcPr>
            <w:tcW w:w="3011" w:type="dxa"/>
            <w:vAlign w:val="center"/>
            <w:hideMark/>
          </w:tcPr>
          <w:p w14:paraId="09E1AD92"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Moderate Overtime (41-48h)</w:t>
            </w:r>
          </w:p>
        </w:tc>
        <w:tc>
          <w:tcPr>
            <w:tcW w:w="2278" w:type="dxa"/>
            <w:vAlign w:val="center"/>
            <w:hideMark/>
          </w:tcPr>
          <w:p w14:paraId="31CC5F5B"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-0.002</w:t>
            </w:r>
          </w:p>
        </w:tc>
        <w:tc>
          <w:tcPr>
            <w:tcW w:w="2897" w:type="dxa"/>
            <w:vAlign w:val="center"/>
            <w:hideMark/>
          </w:tcPr>
          <w:p w14:paraId="0872EB12"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0.099***</w:t>
            </w:r>
          </w:p>
        </w:tc>
      </w:tr>
      <w:tr w:rsidR="005628D6" w:rsidRPr="005628D6" w14:paraId="59071D04" w14:textId="77777777" w:rsidTr="00C6448E">
        <w:trPr>
          <w:tblCellSpacing w:w="15" w:type="dxa"/>
        </w:trPr>
        <w:tc>
          <w:tcPr>
            <w:tcW w:w="3011" w:type="dxa"/>
            <w:vAlign w:val="center"/>
            <w:hideMark/>
          </w:tcPr>
          <w:p w14:paraId="092F48DC"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760AD2B8"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(0.010)</w:t>
            </w:r>
          </w:p>
        </w:tc>
        <w:tc>
          <w:tcPr>
            <w:tcW w:w="2897" w:type="dxa"/>
            <w:vAlign w:val="center"/>
            <w:hideMark/>
          </w:tcPr>
          <w:p w14:paraId="1842E2E5"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(0.033)</w:t>
            </w:r>
          </w:p>
        </w:tc>
      </w:tr>
      <w:tr w:rsidR="005628D6" w:rsidRPr="005628D6" w14:paraId="4D88AEA6" w14:textId="77777777" w:rsidTr="00C6448E">
        <w:trPr>
          <w:tblCellSpacing w:w="15" w:type="dxa"/>
        </w:trPr>
        <w:tc>
          <w:tcPr>
            <w:tcW w:w="3011" w:type="dxa"/>
            <w:vAlign w:val="center"/>
            <w:hideMark/>
          </w:tcPr>
          <w:p w14:paraId="00F11AA4"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3C97C68B"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c>
          <w:tcPr>
            <w:tcW w:w="2897" w:type="dxa"/>
            <w:vAlign w:val="center"/>
            <w:hideMark/>
          </w:tcPr>
          <w:p w14:paraId="25A8887B"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29FD4DDF" w14:textId="77777777" w:rsidTr="00C6448E">
        <w:trPr>
          <w:tblCellSpacing w:w="15" w:type="dxa"/>
        </w:trPr>
        <w:tc>
          <w:tcPr>
            <w:tcW w:w="3011" w:type="dxa"/>
            <w:vAlign w:val="center"/>
            <w:hideMark/>
          </w:tcPr>
          <w:p w14:paraId="0FA0F997"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High Overtime (49-60h)</w:t>
            </w:r>
          </w:p>
        </w:tc>
        <w:tc>
          <w:tcPr>
            <w:tcW w:w="2278" w:type="dxa"/>
            <w:vAlign w:val="center"/>
            <w:hideMark/>
          </w:tcPr>
          <w:p w14:paraId="2D93BCD2"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-0.017</w:t>
            </w:r>
          </w:p>
        </w:tc>
        <w:tc>
          <w:tcPr>
            <w:tcW w:w="2897" w:type="dxa"/>
            <w:vAlign w:val="center"/>
            <w:hideMark/>
          </w:tcPr>
          <w:p w14:paraId="17BF8927"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0.215***</w:t>
            </w:r>
          </w:p>
        </w:tc>
      </w:tr>
      <w:tr w:rsidR="005628D6" w:rsidRPr="005628D6" w14:paraId="3D7667C1" w14:textId="77777777" w:rsidTr="00C6448E">
        <w:trPr>
          <w:tblCellSpacing w:w="15" w:type="dxa"/>
        </w:trPr>
        <w:tc>
          <w:tcPr>
            <w:tcW w:w="3011" w:type="dxa"/>
            <w:vAlign w:val="center"/>
            <w:hideMark/>
          </w:tcPr>
          <w:p w14:paraId="75A14065"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46306178"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(0.012)</w:t>
            </w:r>
          </w:p>
        </w:tc>
        <w:tc>
          <w:tcPr>
            <w:tcW w:w="2897" w:type="dxa"/>
            <w:vAlign w:val="center"/>
            <w:hideMark/>
          </w:tcPr>
          <w:p w14:paraId="49181F52"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(0.041)</w:t>
            </w:r>
          </w:p>
        </w:tc>
      </w:tr>
      <w:tr w:rsidR="005628D6" w:rsidRPr="005628D6" w14:paraId="115594AE" w14:textId="77777777" w:rsidTr="00C6448E">
        <w:trPr>
          <w:tblCellSpacing w:w="15" w:type="dxa"/>
        </w:trPr>
        <w:tc>
          <w:tcPr>
            <w:tcW w:w="3011" w:type="dxa"/>
            <w:vAlign w:val="center"/>
            <w:hideMark/>
          </w:tcPr>
          <w:p w14:paraId="02771E39"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2ECF32A5"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c>
          <w:tcPr>
            <w:tcW w:w="2897" w:type="dxa"/>
            <w:vAlign w:val="center"/>
            <w:hideMark/>
          </w:tcPr>
          <w:p w14:paraId="5DD6B7C9"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0965E4EE" w14:textId="77777777" w:rsidTr="00C6448E">
        <w:trPr>
          <w:tblCellSpacing w:w="15" w:type="dxa"/>
        </w:trPr>
        <w:tc>
          <w:tcPr>
            <w:tcW w:w="3011" w:type="dxa"/>
            <w:vAlign w:val="center"/>
            <w:hideMark/>
          </w:tcPr>
          <w:p w14:paraId="1B3597F4"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Excessive Overtime (&gt;60h)</w:t>
            </w:r>
          </w:p>
        </w:tc>
        <w:tc>
          <w:tcPr>
            <w:tcW w:w="2278" w:type="dxa"/>
            <w:vAlign w:val="center"/>
            <w:hideMark/>
          </w:tcPr>
          <w:p w14:paraId="72131CB7"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0.077***</w:t>
            </w:r>
          </w:p>
        </w:tc>
        <w:tc>
          <w:tcPr>
            <w:tcW w:w="2897" w:type="dxa"/>
            <w:vAlign w:val="center"/>
            <w:hideMark/>
          </w:tcPr>
          <w:p w14:paraId="624197B5"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0.323***</w:t>
            </w:r>
          </w:p>
        </w:tc>
      </w:tr>
      <w:tr w:rsidR="005628D6" w:rsidRPr="005628D6" w14:paraId="08F76D3C" w14:textId="77777777" w:rsidTr="00C6448E">
        <w:trPr>
          <w:tblCellSpacing w:w="15" w:type="dxa"/>
        </w:trPr>
        <w:tc>
          <w:tcPr>
            <w:tcW w:w="3011" w:type="dxa"/>
            <w:vAlign w:val="center"/>
            <w:hideMark/>
          </w:tcPr>
          <w:p w14:paraId="250C40B3"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621ADC61"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(0.011)</w:t>
            </w:r>
          </w:p>
        </w:tc>
        <w:tc>
          <w:tcPr>
            <w:tcW w:w="2897" w:type="dxa"/>
            <w:vAlign w:val="center"/>
            <w:hideMark/>
          </w:tcPr>
          <w:p w14:paraId="3B856EC6"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(0.029)</w:t>
            </w:r>
          </w:p>
        </w:tc>
      </w:tr>
      <w:tr w:rsidR="005628D6" w:rsidRPr="005628D6" w14:paraId="526967F2" w14:textId="77777777" w:rsidTr="00C6448E">
        <w:trPr>
          <w:tblCellSpacing w:w="15" w:type="dxa"/>
        </w:trPr>
        <w:tc>
          <w:tcPr>
            <w:tcW w:w="3011" w:type="dxa"/>
            <w:vAlign w:val="center"/>
            <w:hideMark/>
          </w:tcPr>
          <w:p w14:paraId="17265F55"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3623ECC3"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c>
          <w:tcPr>
            <w:tcW w:w="2897" w:type="dxa"/>
            <w:vAlign w:val="center"/>
            <w:hideMark/>
          </w:tcPr>
          <w:p w14:paraId="1B3EC71D"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4E34AE8A" w14:textId="77777777" w:rsidTr="00C6448E">
        <w:trPr>
          <w:tblCellSpacing w:w="15" w:type="dxa"/>
        </w:trPr>
        <w:tc>
          <w:tcPr>
            <w:tcW w:w="3011" w:type="dxa"/>
            <w:vAlign w:val="center"/>
            <w:hideMark/>
          </w:tcPr>
          <w:p w14:paraId="30C58289"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Age</w:t>
            </w:r>
          </w:p>
        </w:tc>
        <w:tc>
          <w:tcPr>
            <w:tcW w:w="2278" w:type="dxa"/>
            <w:vAlign w:val="center"/>
            <w:hideMark/>
          </w:tcPr>
          <w:p w14:paraId="242D9085"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0.001***</w:t>
            </w:r>
          </w:p>
        </w:tc>
        <w:tc>
          <w:tcPr>
            <w:tcW w:w="2897" w:type="dxa"/>
            <w:vAlign w:val="center"/>
            <w:hideMark/>
          </w:tcPr>
          <w:p w14:paraId="030E147D"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0.002**</w:t>
            </w:r>
          </w:p>
        </w:tc>
      </w:tr>
      <w:tr w:rsidR="005628D6" w:rsidRPr="005628D6" w14:paraId="0133E00F" w14:textId="77777777" w:rsidTr="00C6448E">
        <w:trPr>
          <w:tblCellSpacing w:w="15" w:type="dxa"/>
        </w:trPr>
        <w:tc>
          <w:tcPr>
            <w:tcW w:w="3011" w:type="dxa"/>
            <w:vAlign w:val="center"/>
            <w:hideMark/>
          </w:tcPr>
          <w:p w14:paraId="5618C7A4"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0FAFB174"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(0.0003)</w:t>
            </w:r>
          </w:p>
        </w:tc>
        <w:tc>
          <w:tcPr>
            <w:tcW w:w="2897" w:type="dxa"/>
            <w:vAlign w:val="center"/>
            <w:hideMark/>
          </w:tcPr>
          <w:p w14:paraId="62375E92"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(0.001)</w:t>
            </w:r>
          </w:p>
        </w:tc>
      </w:tr>
      <w:tr w:rsidR="005628D6" w:rsidRPr="005628D6" w14:paraId="5897F88B" w14:textId="77777777" w:rsidTr="00C6448E">
        <w:trPr>
          <w:tblCellSpacing w:w="15" w:type="dxa"/>
        </w:trPr>
        <w:tc>
          <w:tcPr>
            <w:tcW w:w="3011" w:type="dxa"/>
            <w:vAlign w:val="center"/>
            <w:hideMark/>
          </w:tcPr>
          <w:p w14:paraId="3E274AD5"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046EADBE"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c>
          <w:tcPr>
            <w:tcW w:w="2897" w:type="dxa"/>
            <w:vAlign w:val="center"/>
            <w:hideMark/>
          </w:tcPr>
          <w:p w14:paraId="250C013B"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1BC226D7" w14:textId="77777777" w:rsidTr="00C6448E">
        <w:trPr>
          <w:tblCellSpacing w:w="15" w:type="dxa"/>
        </w:trPr>
        <w:tc>
          <w:tcPr>
            <w:tcW w:w="3011" w:type="dxa"/>
            <w:vAlign w:val="center"/>
            <w:hideMark/>
          </w:tcPr>
          <w:p w14:paraId="5926CA9B"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Sex</w:t>
            </w:r>
          </w:p>
        </w:tc>
        <w:tc>
          <w:tcPr>
            <w:tcW w:w="2278" w:type="dxa"/>
            <w:vAlign w:val="center"/>
            <w:hideMark/>
          </w:tcPr>
          <w:p w14:paraId="40377B8B"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0.117***</w:t>
            </w:r>
          </w:p>
        </w:tc>
        <w:tc>
          <w:tcPr>
            <w:tcW w:w="2897" w:type="dxa"/>
            <w:vAlign w:val="center"/>
            <w:hideMark/>
          </w:tcPr>
          <w:p w14:paraId="2B8B582B"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0.434***</w:t>
            </w:r>
          </w:p>
        </w:tc>
      </w:tr>
      <w:tr w:rsidR="005628D6" w:rsidRPr="005628D6" w14:paraId="48D09415" w14:textId="77777777" w:rsidTr="00C6448E">
        <w:trPr>
          <w:tblCellSpacing w:w="15" w:type="dxa"/>
        </w:trPr>
        <w:tc>
          <w:tcPr>
            <w:tcW w:w="3011" w:type="dxa"/>
            <w:vAlign w:val="center"/>
            <w:hideMark/>
          </w:tcPr>
          <w:p w14:paraId="0258C8F2"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2321A04B"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(0.008)</w:t>
            </w:r>
          </w:p>
        </w:tc>
        <w:tc>
          <w:tcPr>
            <w:tcW w:w="2897" w:type="dxa"/>
            <w:vAlign w:val="center"/>
            <w:hideMark/>
          </w:tcPr>
          <w:p w14:paraId="5C0F0F73"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(0.025)</w:t>
            </w:r>
          </w:p>
        </w:tc>
      </w:tr>
      <w:tr w:rsidR="005628D6" w:rsidRPr="005628D6" w14:paraId="226C2126" w14:textId="77777777" w:rsidTr="00C6448E">
        <w:trPr>
          <w:tblCellSpacing w:w="15" w:type="dxa"/>
        </w:trPr>
        <w:tc>
          <w:tcPr>
            <w:tcW w:w="3011" w:type="dxa"/>
            <w:vAlign w:val="center"/>
            <w:hideMark/>
          </w:tcPr>
          <w:p w14:paraId="04CDB34A"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6263C033"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c>
          <w:tcPr>
            <w:tcW w:w="2897" w:type="dxa"/>
            <w:vAlign w:val="center"/>
            <w:hideMark/>
          </w:tcPr>
          <w:p w14:paraId="27D145B6"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5CE956DC" w14:textId="77777777" w:rsidTr="00C6448E">
        <w:trPr>
          <w:tblCellSpacing w:w="15" w:type="dxa"/>
        </w:trPr>
        <w:tc>
          <w:tcPr>
            <w:tcW w:w="3011" w:type="dxa"/>
            <w:vAlign w:val="center"/>
            <w:hideMark/>
          </w:tcPr>
          <w:p w14:paraId="294073F7"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Education Level</w:t>
            </w:r>
          </w:p>
        </w:tc>
        <w:tc>
          <w:tcPr>
            <w:tcW w:w="2278" w:type="dxa"/>
            <w:vAlign w:val="center"/>
            <w:hideMark/>
          </w:tcPr>
          <w:p w14:paraId="28AD974F"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-0.047***</w:t>
            </w:r>
          </w:p>
        </w:tc>
        <w:tc>
          <w:tcPr>
            <w:tcW w:w="2897" w:type="dxa"/>
            <w:vAlign w:val="center"/>
            <w:hideMark/>
          </w:tcPr>
          <w:p w14:paraId="26927D9A"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0.040***</w:t>
            </w:r>
          </w:p>
        </w:tc>
      </w:tr>
      <w:tr w:rsidR="005628D6" w:rsidRPr="005628D6" w14:paraId="78FFDF29" w14:textId="77777777" w:rsidTr="00C6448E">
        <w:trPr>
          <w:tblCellSpacing w:w="15" w:type="dxa"/>
        </w:trPr>
        <w:tc>
          <w:tcPr>
            <w:tcW w:w="3011" w:type="dxa"/>
            <w:vAlign w:val="center"/>
            <w:hideMark/>
          </w:tcPr>
          <w:p w14:paraId="7EB60E8F"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29597F95"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(0.003)</w:t>
            </w:r>
          </w:p>
        </w:tc>
        <w:tc>
          <w:tcPr>
            <w:tcW w:w="2897" w:type="dxa"/>
            <w:vAlign w:val="center"/>
            <w:hideMark/>
          </w:tcPr>
          <w:p w14:paraId="698045BA"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(0.009)</w:t>
            </w:r>
          </w:p>
        </w:tc>
      </w:tr>
      <w:tr w:rsidR="005628D6" w:rsidRPr="005628D6" w14:paraId="47884086" w14:textId="77777777" w:rsidTr="00C6448E">
        <w:trPr>
          <w:tblCellSpacing w:w="15" w:type="dxa"/>
        </w:trPr>
        <w:tc>
          <w:tcPr>
            <w:tcW w:w="3011" w:type="dxa"/>
            <w:vAlign w:val="center"/>
            <w:hideMark/>
          </w:tcPr>
          <w:p w14:paraId="0B212BFF"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12A1921B"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c>
          <w:tcPr>
            <w:tcW w:w="2897" w:type="dxa"/>
            <w:vAlign w:val="center"/>
            <w:hideMark/>
          </w:tcPr>
          <w:p w14:paraId="5B6EDFB0"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46CC0E9D" w14:textId="77777777" w:rsidTr="00C6448E">
        <w:trPr>
          <w:tblCellSpacing w:w="15" w:type="dxa"/>
        </w:trPr>
        <w:tc>
          <w:tcPr>
            <w:tcW w:w="3011" w:type="dxa"/>
            <w:vAlign w:val="center"/>
            <w:hideMark/>
          </w:tcPr>
          <w:p w14:paraId="5120297F"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Marital Status</w:t>
            </w:r>
          </w:p>
        </w:tc>
        <w:tc>
          <w:tcPr>
            <w:tcW w:w="2278" w:type="dxa"/>
            <w:vAlign w:val="center"/>
            <w:hideMark/>
          </w:tcPr>
          <w:p w14:paraId="59E4DEA7"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0.032***</w:t>
            </w:r>
          </w:p>
        </w:tc>
        <w:tc>
          <w:tcPr>
            <w:tcW w:w="2897" w:type="dxa"/>
            <w:vAlign w:val="center"/>
            <w:hideMark/>
          </w:tcPr>
          <w:p w14:paraId="3C3E8DA0"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0.104***</w:t>
            </w:r>
          </w:p>
        </w:tc>
      </w:tr>
      <w:tr w:rsidR="005628D6" w:rsidRPr="005628D6" w14:paraId="5A54C777" w14:textId="77777777" w:rsidTr="00C6448E">
        <w:trPr>
          <w:tblCellSpacing w:w="15" w:type="dxa"/>
        </w:trPr>
        <w:tc>
          <w:tcPr>
            <w:tcW w:w="3011" w:type="dxa"/>
            <w:vAlign w:val="center"/>
            <w:hideMark/>
          </w:tcPr>
          <w:p w14:paraId="1D596E8F"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0AF32F68"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(0.002)</w:t>
            </w:r>
          </w:p>
        </w:tc>
        <w:tc>
          <w:tcPr>
            <w:tcW w:w="2897" w:type="dxa"/>
            <w:vAlign w:val="center"/>
            <w:hideMark/>
          </w:tcPr>
          <w:p w14:paraId="2E6E58E3"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(0.007)</w:t>
            </w:r>
          </w:p>
        </w:tc>
      </w:tr>
      <w:tr w:rsidR="005628D6" w:rsidRPr="005628D6" w14:paraId="222A1ED2" w14:textId="77777777" w:rsidTr="00C6448E">
        <w:trPr>
          <w:tblCellSpacing w:w="15" w:type="dxa"/>
        </w:trPr>
        <w:tc>
          <w:tcPr>
            <w:tcW w:w="3011" w:type="dxa"/>
            <w:vAlign w:val="center"/>
            <w:hideMark/>
          </w:tcPr>
          <w:p w14:paraId="0175199E"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04647FC5"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c>
          <w:tcPr>
            <w:tcW w:w="2897" w:type="dxa"/>
            <w:vAlign w:val="center"/>
            <w:hideMark/>
          </w:tcPr>
          <w:p w14:paraId="1E8652FB"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66EE3295" w14:textId="77777777" w:rsidTr="00C6448E">
        <w:trPr>
          <w:tblCellSpacing w:w="15" w:type="dxa"/>
        </w:trPr>
        <w:tc>
          <w:tcPr>
            <w:tcW w:w="3011" w:type="dxa"/>
            <w:vAlign w:val="center"/>
            <w:hideMark/>
          </w:tcPr>
          <w:p w14:paraId="44ED1FE4"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Constant</w:t>
            </w:r>
          </w:p>
        </w:tc>
        <w:tc>
          <w:tcPr>
            <w:tcW w:w="2278" w:type="dxa"/>
            <w:vAlign w:val="center"/>
            <w:hideMark/>
          </w:tcPr>
          <w:p w14:paraId="57ED357F"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0.399***</w:t>
            </w:r>
          </w:p>
        </w:tc>
        <w:tc>
          <w:tcPr>
            <w:tcW w:w="2897" w:type="dxa"/>
            <w:vAlign w:val="center"/>
            <w:hideMark/>
          </w:tcPr>
          <w:p w14:paraId="422A2C31"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-1.512***</w:t>
            </w:r>
          </w:p>
        </w:tc>
      </w:tr>
      <w:tr w:rsidR="005628D6" w:rsidRPr="005628D6" w14:paraId="191C13F2" w14:textId="77777777" w:rsidTr="00C6448E">
        <w:trPr>
          <w:tblCellSpacing w:w="15" w:type="dxa"/>
        </w:trPr>
        <w:tc>
          <w:tcPr>
            <w:tcW w:w="3011" w:type="dxa"/>
            <w:vAlign w:val="center"/>
            <w:hideMark/>
          </w:tcPr>
          <w:p w14:paraId="5B1775B7"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2E0BC36D"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(0.024)</w:t>
            </w:r>
          </w:p>
        </w:tc>
        <w:tc>
          <w:tcPr>
            <w:tcW w:w="2897" w:type="dxa"/>
            <w:vAlign w:val="center"/>
            <w:hideMark/>
          </w:tcPr>
          <w:p w14:paraId="1454ED30"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(0.081)</w:t>
            </w:r>
          </w:p>
        </w:tc>
      </w:tr>
      <w:tr w:rsidR="005628D6" w:rsidRPr="005628D6" w14:paraId="224F1739" w14:textId="77777777" w:rsidTr="00C6448E">
        <w:trPr>
          <w:tblCellSpacing w:w="15" w:type="dxa"/>
        </w:trPr>
        <w:tc>
          <w:tcPr>
            <w:tcW w:w="3011" w:type="dxa"/>
            <w:vAlign w:val="center"/>
            <w:hideMark/>
          </w:tcPr>
          <w:p w14:paraId="6535E5A8" w14:textId="77777777" w:rsidR="005628D6" w:rsidRPr="005628D6" w:rsidRDefault="005628D6" w:rsidP="00C6448E">
            <w:pPr>
              <w:jc w:val="center"/>
              <w:rPr>
                <w:rFonts w:ascii="Times New Roman" w:hAnsi="Times New Roman" w:cs="Times New Roman"/>
                <w:sz w:val="22"/>
                <w:szCs w:val="22"/>
              </w:rPr>
            </w:pPr>
          </w:p>
        </w:tc>
        <w:tc>
          <w:tcPr>
            <w:tcW w:w="2278" w:type="dxa"/>
            <w:vAlign w:val="center"/>
            <w:hideMark/>
          </w:tcPr>
          <w:p w14:paraId="5FB84774"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c>
          <w:tcPr>
            <w:tcW w:w="2897" w:type="dxa"/>
            <w:vAlign w:val="center"/>
            <w:hideMark/>
          </w:tcPr>
          <w:p w14:paraId="3B9A1CC9"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1A43A183" w14:textId="77777777" w:rsidTr="00C6448E">
        <w:trPr>
          <w:tblCellSpacing w:w="15" w:type="dxa"/>
        </w:trPr>
        <w:tc>
          <w:tcPr>
            <w:tcW w:w="0" w:type="auto"/>
            <w:gridSpan w:val="3"/>
            <w:tcBorders>
              <w:bottom w:val="single" w:sz="6" w:space="0" w:color="000000"/>
            </w:tcBorders>
            <w:vAlign w:val="center"/>
            <w:hideMark/>
          </w:tcPr>
          <w:p w14:paraId="4F3AB521"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490BC59E" w14:textId="77777777" w:rsidTr="00C6448E">
        <w:trPr>
          <w:tblCellSpacing w:w="15" w:type="dxa"/>
        </w:trPr>
        <w:tc>
          <w:tcPr>
            <w:tcW w:w="3011" w:type="dxa"/>
            <w:vAlign w:val="center"/>
            <w:hideMark/>
          </w:tcPr>
          <w:p w14:paraId="2F97CEFF"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Model Type</w:t>
            </w:r>
          </w:p>
        </w:tc>
        <w:tc>
          <w:tcPr>
            <w:tcW w:w="2278" w:type="dxa"/>
            <w:vAlign w:val="center"/>
            <w:hideMark/>
          </w:tcPr>
          <w:p w14:paraId="6DECCD26"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Linear</w:t>
            </w:r>
          </w:p>
        </w:tc>
        <w:tc>
          <w:tcPr>
            <w:tcW w:w="2897" w:type="dxa"/>
            <w:vAlign w:val="center"/>
            <w:hideMark/>
          </w:tcPr>
          <w:p w14:paraId="308713B5"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Logistic</w:t>
            </w:r>
          </w:p>
        </w:tc>
      </w:tr>
      <w:tr w:rsidR="005628D6" w:rsidRPr="005628D6" w14:paraId="5734F5F4" w14:textId="77777777" w:rsidTr="00C6448E">
        <w:trPr>
          <w:tblCellSpacing w:w="15" w:type="dxa"/>
        </w:trPr>
        <w:tc>
          <w:tcPr>
            <w:tcW w:w="3011" w:type="dxa"/>
            <w:vAlign w:val="center"/>
            <w:hideMark/>
          </w:tcPr>
          <w:p w14:paraId="63A92772"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Joint test statistic</w:t>
            </w:r>
          </w:p>
        </w:tc>
        <w:tc>
          <w:tcPr>
            <w:tcW w:w="2278" w:type="dxa"/>
            <w:vAlign w:val="center"/>
            <w:hideMark/>
          </w:tcPr>
          <w:p w14:paraId="6B5B3394"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F = 16.17</w:t>
            </w:r>
          </w:p>
        </w:tc>
        <w:tc>
          <w:tcPr>
            <w:tcW w:w="2897" w:type="dxa"/>
            <w:vAlign w:val="center"/>
            <w:hideMark/>
          </w:tcPr>
          <w:p w14:paraId="24D69593"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Chi2 = 31.68</w:t>
            </w:r>
          </w:p>
        </w:tc>
      </w:tr>
      <w:tr w:rsidR="005628D6" w:rsidRPr="005628D6" w14:paraId="1E381CCD" w14:textId="77777777" w:rsidTr="00C6448E">
        <w:trPr>
          <w:tblCellSpacing w:w="15" w:type="dxa"/>
        </w:trPr>
        <w:tc>
          <w:tcPr>
            <w:tcW w:w="3011" w:type="dxa"/>
            <w:vAlign w:val="center"/>
            <w:hideMark/>
          </w:tcPr>
          <w:p w14:paraId="25CC6B68"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Joint test p-value</w:t>
            </w:r>
          </w:p>
        </w:tc>
        <w:tc>
          <w:tcPr>
            <w:tcW w:w="2278" w:type="dxa"/>
            <w:vAlign w:val="center"/>
            <w:hideMark/>
          </w:tcPr>
          <w:p w14:paraId="2E413F7C"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w:t>
            </w:r>
          </w:p>
        </w:tc>
        <w:tc>
          <w:tcPr>
            <w:tcW w:w="2897" w:type="dxa"/>
            <w:vAlign w:val="center"/>
            <w:hideMark/>
          </w:tcPr>
          <w:p w14:paraId="182D558F"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0</w:t>
            </w:r>
          </w:p>
        </w:tc>
      </w:tr>
      <w:tr w:rsidR="005628D6" w:rsidRPr="005628D6" w14:paraId="2E504693" w14:textId="77777777" w:rsidTr="00C6448E">
        <w:trPr>
          <w:tblCellSpacing w:w="15" w:type="dxa"/>
        </w:trPr>
        <w:tc>
          <w:tcPr>
            <w:tcW w:w="3011" w:type="dxa"/>
            <w:vAlign w:val="center"/>
            <w:hideMark/>
          </w:tcPr>
          <w:p w14:paraId="69B5B3BF"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Observations</w:t>
            </w:r>
          </w:p>
        </w:tc>
        <w:tc>
          <w:tcPr>
            <w:tcW w:w="2278" w:type="dxa"/>
            <w:vAlign w:val="center"/>
            <w:hideMark/>
          </w:tcPr>
          <w:p w14:paraId="7ABD86F7"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58,467</w:t>
            </w:r>
          </w:p>
        </w:tc>
        <w:tc>
          <w:tcPr>
            <w:tcW w:w="2897" w:type="dxa"/>
            <w:vAlign w:val="center"/>
            <w:hideMark/>
          </w:tcPr>
          <w:p w14:paraId="53EFB71A"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58,467</w:t>
            </w:r>
          </w:p>
        </w:tc>
      </w:tr>
      <w:tr w:rsidR="005628D6" w:rsidRPr="005628D6" w14:paraId="3BF13BD0" w14:textId="77777777" w:rsidTr="00C6448E">
        <w:trPr>
          <w:tblCellSpacing w:w="15" w:type="dxa"/>
        </w:trPr>
        <w:tc>
          <w:tcPr>
            <w:tcW w:w="3011" w:type="dxa"/>
            <w:vAlign w:val="center"/>
            <w:hideMark/>
          </w:tcPr>
          <w:p w14:paraId="58B03EFB"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Log Likelihood</w:t>
            </w:r>
          </w:p>
        </w:tc>
        <w:tc>
          <w:tcPr>
            <w:tcW w:w="2278" w:type="dxa"/>
            <w:vAlign w:val="center"/>
            <w:hideMark/>
          </w:tcPr>
          <w:p w14:paraId="7C6D0B41"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-71,550.210</w:t>
            </w:r>
          </w:p>
        </w:tc>
        <w:tc>
          <w:tcPr>
            <w:tcW w:w="2897" w:type="dxa"/>
            <w:vAlign w:val="center"/>
            <w:hideMark/>
          </w:tcPr>
          <w:p w14:paraId="7E55C847"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78DD8B61" w14:textId="77777777" w:rsidTr="00C6448E">
        <w:trPr>
          <w:tblCellSpacing w:w="15" w:type="dxa"/>
        </w:trPr>
        <w:tc>
          <w:tcPr>
            <w:tcW w:w="3011" w:type="dxa"/>
            <w:vAlign w:val="center"/>
            <w:hideMark/>
          </w:tcPr>
          <w:p w14:paraId="30906352" w14:textId="77777777" w:rsidR="005628D6" w:rsidRPr="005628D6" w:rsidRDefault="005628D6" w:rsidP="00C6448E">
            <w:pPr>
              <w:rPr>
                <w:rFonts w:ascii="Times New Roman" w:hAnsi="Times New Roman" w:cs="Times New Roman"/>
                <w:sz w:val="22"/>
                <w:szCs w:val="22"/>
              </w:rPr>
            </w:pPr>
            <w:r w:rsidRPr="005628D6">
              <w:rPr>
                <w:rFonts w:ascii="Times New Roman" w:hAnsi="Times New Roman" w:cs="Times New Roman"/>
                <w:sz w:val="22"/>
                <w:szCs w:val="22"/>
              </w:rPr>
              <w:t>Akaike Inf. Crit.</w:t>
            </w:r>
          </w:p>
        </w:tc>
        <w:tc>
          <w:tcPr>
            <w:tcW w:w="2278" w:type="dxa"/>
            <w:vAlign w:val="center"/>
            <w:hideMark/>
          </w:tcPr>
          <w:p w14:paraId="2E3F0294"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143,118.400</w:t>
            </w:r>
          </w:p>
        </w:tc>
        <w:tc>
          <w:tcPr>
            <w:tcW w:w="2897" w:type="dxa"/>
            <w:vAlign w:val="center"/>
            <w:hideMark/>
          </w:tcPr>
          <w:p w14:paraId="4252ADAD"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3281C5C5" w14:textId="77777777" w:rsidTr="00C6448E">
        <w:trPr>
          <w:tblCellSpacing w:w="15" w:type="dxa"/>
        </w:trPr>
        <w:tc>
          <w:tcPr>
            <w:tcW w:w="0" w:type="auto"/>
            <w:gridSpan w:val="3"/>
            <w:tcBorders>
              <w:bottom w:val="single" w:sz="6" w:space="0" w:color="000000"/>
            </w:tcBorders>
            <w:vAlign w:val="center"/>
            <w:hideMark/>
          </w:tcPr>
          <w:p w14:paraId="6638F7A8"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r w:rsidR="005628D6" w:rsidRPr="005628D6" w14:paraId="1C798781" w14:textId="77777777" w:rsidTr="00C6448E">
        <w:trPr>
          <w:tblCellSpacing w:w="15" w:type="dxa"/>
        </w:trPr>
        <w:tc>
          <w:tcPr>
            <w:tcW w:w="0" w:type="auto"/>
            <w:gridSpan w:val="3"/>
            <w:vAlign w:val="center"/>
            <w:hideMark/>
          </w:tcPr>
          <w:p w14:paraId="378CD2F6" w14:textId="77777777" w:rsidR="005628D6" w:rsidRPr="005628D6" w:rsidRDefault="005628D6" w:rsidP="00300E63">
            <w:pPr>
              <w:spacing w:after="0" w:line="240" w:lineRule="auto"/>
              <w:rPr>
                <w:rStyle w:val="af3"/>
                <w:rFonts w:ascii="Times New Roman" w:eastAsia="宋体" w:hAnsi="Times New Roman" w:cs="Times New Roman"/>
                <w:b w:val="0"/>
                <w:bCs w:val="0"/>
                <w:kern w:val="0"/>
                <w:sz w:val="22"/>
                <w:szCs w:val="22"/>
                <w:lang w:val="en-US"/>
                <w14:ligatures w14:val="none"/>
              </w:rPr>
            </w:pPr>
            <w:r w:rsidRPr="005628D6">
              <w:rPr>
                <w:rStyle w:val="af3"/>
                <w:rFonts w:ascii="Times New Roman" w:eastAsia="宋体" w:hAnsi="Times New Roman" w:cs="Times New Roman"/>
                <w:b w:val="0"/>
                <w:bCs w:val="0"/>
                <w:kern w:val="0"/>
                <w:sz w:val="22"/>
                <w:szCs w:val="22"/>
                <w:lang w:val="en-US"/>
                <w14:ligatures w14:val="none"/>
              </w:rPr>
              <w:t xml:space="preserve">Note: The sample covers years 2013 to 2018. The standard errors are reported in parentheses, clustered at individual level. * </w:t>
            </w:r>
            <w:proofErr w:type="gramStart"/>
            <w:r w:rsidRPr="005628D6">
              <w:rPr>
                <w:rStyle w:val="af3"/>
                <w:rFonts w:ascii="Times New Roman" w:eastAsia="宋体" w:hAnsi="Times New Roman" w:cs="Times New Roman"/>
                <w:b w:val="0"/>
                <w:bCs w:val="0"/>
                <w:kern w:val="0"/>
                <w:sz w:val="22"/>
                <w:szCs w:val="22"/>
                <w:lang w:val="en-US"/>
                <w14:ligatures w14:val="none"/>
              </w:rPr>
              <w:t>denotes</w:t>
            </w:r>
            <w:proofErr w:type="gramEnd"/>
            <w:r w:rsidRPr="005628D6">
              <w:rPr>
                <w:rStyle w:val="af3"/>
                <w:rFonts w:ascii="Times New Roman" w:eastAsia="宋体" w:hAnsi="Times New Roman" w:cs="Times New Roman"/>
                <w:b w:val="0"/>
                <w:bCs w:val="0"/>
                <w:kern w:val="0"/>
                <w:sz w:val="22"/>
                <w:szCs w:val="22"/>
                <w:lang w:val="en-US"/>
                <w14:ligatures w14:val="none"/>
              </w:rPr>
              <w:t xml:space="preserve"> p &lt; 0.1, ** denotes p &lt; 0.05, *** denotes p &lt; 0.01.</w:t>
            </w:r>
          </w:p>
          <w:p w14:paraId="3085EA48" w14:textId="77777777" w:rsidR="005628D6" w:rsidRPr="005628D6" w:rsidRDefault="005628D6" w:rsidP="005628D6">
            <w:pPr>
              <w:spacing w:after="0" w:line="240" w:lineRule="auto"/>
              <w:jc w:val="center"/>
              <w:rPr>
                <w:rStyle w:val="af3"/>
                <w:rFonts w:ascii="Times New Roman" w:eastAsia="宋体" w:hAnsi="Times New Roman" w:cs="Times New Roman"/>
                <w:b w:val="0"/>
                <w:bCs w:val="0"/>
                <w:kern w:val="0"/>
                <w:sz w:val="22"/>
                <w:szCs w:val="22"/>
                <w:lang w:val="en-US"/>
                <w14:ligatures w14:val="none"/>
              </w:rPr>
            </w:pPr>
          </w:p>
        </w:tc>
      </w:tr>
    </w:tbl>
    <w:p w14:paraId="201EC539" w14:textId="53772E28" w:rsidR="00B4490E" w:rsidRPr="00B4490E" w:rsidRDefault="00B4490E" w:rsidP="00B4490E">
      <w:pPr>
        <w:jc w:val="both"/>
        <w:rPr>
          <w:rFonts w:ascii="Times New Roman" w:hAnsi="Times New Roman" w:cs="Times New Roman"/>
          <w:lang w:val="en-US"/>
        </w:rPr>
      </w:pPr>
    </w:p>
    <w:p w14:paraId="5CE8867D" w14:textId="096048CB" w:rsidR="00DE4B97" w:rsidRPr="00DE4B97" w:rsidRDefault="00DE4B97" w:rsidP="00DE4B97">
      <w:pPr>
        <w:jc w:val="both"/>
        <w:rPr>
          <w:rFonts w:ascii="Times New Roman" w:hAnsi="Times New Roman" w:cs="Times New Roman"/>
        </w:rPr>
      </w:pPr>
      <w:r w:rsidRPr="00DE4B97">
        <w:rPr>
          <w:rFonts w:ascii="Times New Roman" w:hAnsi="Times New Roman" w:cs="Times New Roman"/>
        </w:rPr>
        <w:lastRenderedPageBreak/>
        <w:t xml:space="preserve">This section evaluates the relationship between working hours and mental health using both OLS and logit model. The regression results in </w:t>
      </w:r>
      <w:r w:rsidRPr="00B136D2">
        <w:rPr>
          <w:rFonts w:ascii="Times New Roman" w:hAnsi="Times New Roman" w:cs="Times New Roman"/>
          <w:b/>
          <w:bCs/>
        </w:rPr>
        <w:t xml:space="preserve">Table </w:t>
      </w:r>
      <w:r w:rsidR="00B136D2" w:rsidRPr="00B136D2">
        <w:rPr>
          <w:rFonts w:ascii="Times New Roman" w:hAnsi="Times New Roman" w:cs="Times New Roman" w:hint="eastAsia"/>
          <w:b/>
          <w:bCs/>
        </w:rPr>
        <w:t>3</w:t>
      </w:r>
      <w:r w:rsidRPr="00DE4B97">
        <w:rPr>
          <w:rFonts w:ascii="Times New Roman" w:hAnsi="Times New Roman" w:cs="Times New Roman"/>
        </w:rPr>
        <w:t xml:space="preserve"> indicate that working excessive overtime has different impacts across the two mental health measures.</w:t>
      </w:r>
      <w:r>
        <w:rPr>
          <w:rFonts w:ascii="Times New Roman" w:hAnsi="Times New Roman" w:cs="Times New Roman" w:hint="eastAsia"/>
        </w:rPr>
        <w:t xml:space="preserve"> W</w:t>
      </w:r>
      <w:r w:rsidRPr="00DE4B97">
        <w:rPr>
          <w:rFonts w:ascii="Times New Roman" w:hAnsi="Times New Roman" w:cs="Times New Roman"/>
        </w:rPr>
        <w:t>e observe that excessive overtime (&gt;60h) has the strongest association with both sadness and depression, showing coefficients of 0.077 and 0.323 respectively. While moderate overtime (41-48h) and high overtime (49-60h) don't significantly affect sadness, they show substantial positive associations with depression, with coefficients of 0.099 and 0.215 respectively. Part-time work (&lt;35h) also shows a marginally significant positive relationship with depression (0.111).</w:t>
      </w:r>
    </w:p>
    <w:p w14:paraId="586B3EDC" w14:textId="58CC0897" w:rsidR="00DE4B97" w:rsidRPr="00542BE9" w:rsidRDefault="00DE4B97" w:rsidP="00B4490E">
      <w:pPr>
        <w:jc w:val="both"/>
        <w:rPr>
          <w:rFonts w:ascii="Times New Roman" w:hAnsi="Times New Roman" w:cs="Times New Roman"/>
          <w:lang w:val="en-US"/>
        </w:rPr>
      </w:pPr>
      <w:r w:rsidRPr="00DE4B97">
        <w:rPr>
          <w:rFonts w:ascii="Times New Roman" w:hAnsi="Times New Roman" w:cs="Times New Roman"/>
        </w:rPr>
        <w:t>To better interpret the logistic regression results for depression (Model 2), we specifically visualized the odds ratios</w:t>
      </w:r>
      <w:r>
        <w:rPr>
          <w:rFonts w:ascii="Times New Roman" w:hAnsi="Times New Roman" w:cs="Times New Roman"/>
        </w:rPr>
        <w:t xml:space="preserve"> (</w:t>
      </w:r>
      <w:r w:rsidRPr="00DE4B97">
        <w:rPr>
          <w:rFonts w:ascii="Times New Roman" w:hAnsi="Times New Roman" w:cs="Times New Roman"/>
          <w:b/>
          <w:bCs/>
        </w:rPr>
        <w:t>Figure 1</w:t>
      </w:r>
      <w:r>
        <w:rPr>
          <w:rFonts w:ascii="Times New Roman" w:hAnsi="Times New Roman" w:cs="Times New Roman"/>
        </w:rPr>
        <w:t>)</w:t>
      </w:r>
      <w:r w:rsidRPr="00DE4B97">
        <w:rPr>
          <w:rFonts w:ascii="Times New Roman" w:hAnsi="Times New Roman" w:cs="Times New Roman"/>
        </w:rPr>
        <w:t xml:space="preserve">, as they provide a more intuitive interpretation of the logistic coefficients through exponential transformation. </w:t>
      </w:r>
      <w:bookmarkStart w:id="22" w:name="OLE_LINK36"/>
      <w:r w:rsidRPr="00DE4B97">
        <w:rPr>
          <w:rFonts w:ascii="Times New Roman" w:hAnsi="Times New Roman" w:cs="Times New Roman"/>
        </w:rPr>
        <w:t xml:space="preserve">The odds ratio visualization demonstrates a clear ascending pattern in the risk of depression as working hours increase. </w:t>
      </w:r>
      <w:bookmarkEnd w:id="22"/>
      <w:r w:rsidRPr="00DE4B97">
        <w:rPr>
          <w:rFonts w:ascii="Times New Roman" w:hAnsi="Times New Roman" w:cs="Times New Roman"/>
        </w:rPr>
        <w:t xml:space="preserve">While part-time work and moderate overtime show relatively modest elevations in odds ratios, </w:t>
      </w:r>
      <w:r w:rsidR="00B225F4">
        <w:rPr>
          <w:rFonts w:ascii="Times New Roman" w:hAnsi="Times New Roman" w:cs="Times New Roman"/>
        </w:rPr>
        <w:t>the risk for high overtime workers increases significantly</w:t>
      </w:r>
      <w:r w:rsidRPr="00DE4B97">
        <w:rPr>
          <w:rFonts w:ascii="Times New Roman" w:hAnsi="Times New Roman" w:cs="Times New Roman"/>
        </w:rPr>
        <w:t xml:space="preserve">. Most strikingly, excessive overtime workers (&gt;60h) show the highest odds ratio of approximately 1.4, indicating a 40% higher likelihood of experiencing depression compared to standard working hours. </w:t>
      </w:r>
    </w:p>
    <w:p w14:paraId="269CCD10" w14:textId="09CC16ED" w:rsidR="00B4490E" w:rsidRDefault="0002353F" w:rsidP="00B4490E">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777E39C8" wp14:editId="0B08998C">
            <wp:simplePos x="0" y="0"/>
            <wp:positionH relativeFrom="column">
              <wp:posOffset>66675</wp:posOffset>
            </wp:positionH>
            <wp:positionV relativeFrom="paragraph">
              <wp:posOffset>111760</wp:posOffset>
            </wp:positionV>
            <wp:extent cx="2642870" cy="2202815"/>
            <wp:effectExtent l="0" t="0" r="0" b="0"/>
            <wp:wrapSquare wrapText="bothSides"/>
            <wp:docPr id="1362674158"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74158" name="图片 6" descr="图表, 折线图&#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2870" cy="2202815"/>
                    </a:xfrm>
                    <a:prstGeom prst="rect">
                      <a:avLst/>
                    </a:prstGeom>
                  </pic:spPr>
                </pic:pic>
              </a:graphicData>
            </a:graphic>
            <wp14:sizeRelH relativeFrom="page">
              <wp14:pctWidth>0</wp14:pctWidth>
            </wp14:sizeRelH>
            <wp14:sizeRelV relativeFrom="page">
              <wp14:pctHeight>0</wp14:pctHeight>
            </wp14:sizeRelV>
          </wp:anchor>
        </w:drawing>
      </w:r>
    </w:p>
    <w:p w14:paraId="3CFA220C" w14:textId="6873ADC9" w:rsidR="00B4490E" w:rsidRPr="00B4490E" w:rsidRDefault="00B4490E" w:rsidP="00B4490E">
      <w:pPr>
        <w:jc w:val="both"/>
        <w:rPr>
          <w:rFonts w:ascii="Times New Roman" w:hAnsi="Times New Roman" w:cs="Times New Roman"/>
          <w:lang w:val="en-US"/>
        </w:rPr>
      </w:pPr>
      <w:r>
        <w:rPr>
          <w:rFonts w:ascii="Times New Roman" w:hAnsi="Times New Roman" w:cs="Times New Roman"/>
          <w:noProof/>
        </w:rPr>
        <w:drawing>
          <wp:inline distT="0" distB="0" distL="0" distR="0" wp14:anchorId="74D9BF7B" wp14:editId="033D67BC">
            <wp:extent cx="2866390" cy="1944875"/>
            <wp:effectExtent l="0" t="0" r="3810" b="0"/>
            <wp:docPr id="711497715"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97715" name="图片 1" descr="图表, 散点图&#10;&#10;描述已自动生成"/>
                    <pic:cNvPicPr>
                      <a:picLocks noChangeAspect="1"/>
                    </pic:cNvPicPr>
                  </pic:nvPicPr>
                  <pic:blipFill>
                    <a:blip r:embed="rId10"/>
                    <a:stretch>
                      <a:fillRect/>
                    </a:stretch>
                  </pic:blipFill>
                  <pic:spPr>
                    <a:xfrm>
                      <a:off x="0" y="0"/>
                      <a:ext cx="2973267" cy="2017392"/>
                    </a:xfrm>
                    <a:prstGeom prst="rect">
                      <a:avLst/>
                    </a:prstGeom>
                  </pic:spPr>
                </pic:pic>
              </a:graphicData>
            </a:graphic>
          </wp:inline>
        </w:drawing>
      </w:r>
    </w:p>
    <w:p w14:paraId="67DDBC3C" w14:textId="62B96F79" w:rsidR="00B4490E" w:rsidRPr="00B4490E" w:rsidRDefault="00B4490E" w:rsidP="00B4490E">
      <w:pPr>
        <w:jc w:val="both"/>
        <w:rPr>
          <w:rFonts w:ascii="Times New Roman" w:hAnsi="Times New Roman" w:cs="Times New Roman"/>
          <w:sz w:val="21"/>
          <w:szCs w:val="21"/>
          <w:lang w:val="en-US"/>
        </w:rPr>
      </w:pPr>
      <w:r w:rsidRPr="00B4490E">
        <w:rPr>
          <w:rFonts w:ascii="Times New Roman" w:hAnsi="Times New Roman" w:cs="Times New Roman" w:hint="eastAsia"/>
          <w:b/>
          <w:bCs/>
          <w:sz w:val="21"/>
          <w:szCs w:val="21"/>
        </w:rPr>
        <w:t>Figure 1</w:t>
      </w:r>
      <w:r w:rsidRPr="00B4490E">
        <w:rPr>
          <w:rFonts w:ascii="Times New Roman" w:hAnsi="Times New Roman" w:cs="Times New Roman" w:hint="eastAsia"/>
          <w:sz w:val="21"/>
          <w:szCs w:val="21"/>
        </w:rPr>
        <w:t>:</w:t>
      </w:r>
      <w:r>
        <w:rPr>
          <w:rFonts w:ascii="Times New Roman" w:hAnsi="Times New Roman" w:cs="Times New Roman" w:hint="eastAsia"/>
          <w:sz w:val="21"/>
          <w:szCs w:val="21"/>
        </w:rPr>
        <w:t xml:space="preserve"> </w:t>
      </w:r>
      <w:r w:rsidR="00B136D2">
        <w:rPr>
          <w:rFonts w:ascii="Times New Roman" w:hAnsi="Times New Roman" w:cs="Times New Roman" w:hint="eastAsia"/>
          <w:sz w:val="21"/>
          <w:szCs w:val="21"/>
        </w:rPr>
        <w:t>O</w:t>
      </w:r>
      <w:r>
        <w:rPr>
          <w:rFonts w:ascii="Times New Roman" w:hAnsi="Times New Roman" w:cs="Times New Roman" w:hint="eastAsia"/>
          <w:sz w:val="21"/>
          <w:szCs w:val="21"/>
        </w:rPr>
        <w:t>dd</w:t>
      </w:r>
      <w:r>
        <w:rPr>
          <w:rFonts w:ascii="Times New Roman" w:hAnsi="Times New Roman" w:cs="Times New Roman"/>
          <w:sz w:val="21"/>
          <w:szCs w:val="21"/>
          <w:lang w:val="en-US"/>
        </w:rPr>
        <w:t xml:space="preserve">s </w:t>
      </w:r>
      <w:r w:rsidR="00B136D2">
        <w:rPr>
          <w:rFonts w:ascii="Times New Roman" w:hAnsi="Times New Roman" w:cs="Times New Roman"/>
          <w:sz w:val="21"/>
          <w:szCs w:val="21"/>
          <w:lang w:val="en-US"/>
        </w:rPr>
        <w:t>R</w:t>
      </w:r>
      <w:r>
        <w:rPr>
          <w:rFonts w:ascii="Times New Roman" w:hAnsi="Times New Roman" w:cs="Times New Roman"/>
          <w:sz w:val="21"/>
          <w:szCs w:val="21"/>
          <w:lang w:val="en-US"/>
        </w:rPr>
        <w:t xml:space="preserve">atios for </w:t>
      </w:r>
      <w:r w:rsidR="00B136D2">
        <w:rPr>
          <w:rFonts w:ascii="Times New Roman" w:hAnsi="Times New Roman" w:cs="Times New Roman"/>
          <w:sz w:val="21"/>
          <w:szCs w:val="21"/>
          <w:lang w:val="en-US"/>
        </w:rPr>
        <w:t>D</w:t>
      </w:r>
      <w:r>
        <w:rPr>
          <w:rFonts w:ascii="Times New Roman" w:hAnsi="Times New Roman" w:cs="Times New Roman"/>
          <w:sz w:val="21"/>
          <w:szCs w:val="21"/>
          <w:lang w:val="en-US"/>
        </w:rPr>
        <w:t xml:space="preserve">epression </w:t>
      </w:r>
      <w:r w:rsidR="00B136D2">
        <w:rPr>
          <w:rFonts w:ascii="Times New Roman" w:hAnsi="Times New Roman" w:cs="Times New Roman"/>
          <w:sz w:val="21"/>
          <w:szCs w:val="21"/>
          <w:lang w:val="en-US"/>
        </w:rPr>
        <w:t>V</w:t>
      </w:r>
      <w:r>
        <w:rPr>
          <w:rFonts w:ascii="Times New Roman" w:hAnsi="Times New Roman" w:cs="Times New Roman"/>
          <w:sz w:val="21"/>
          <w:szCs w:val="21"/>
          <w:lang w:val="en-US"/>
        </w:rPr>
        <w:t xml:space="preserve">isualization        </w:t>
      </w:r>
      <w:r w:rsidRPr="00B4490E">
        <w:rPr>
          <w:rFonts w:ascii="Times New Roman" w:hAnsi="Times New Roman" w:cs="Times New Roman"/>
          <w:b/>
          <w:bCs/>
          <w:sz w:val="21"/>
          <w:szCs w:val="21"/>
          <w:lang w:val="en-US"/>
        </w:rPr>
        <w:t>Figure 2</w:t>
      </w:r>
      <w:r>
        <w:rPr>
          <w:rFonts w:ascii="Times New Roman" w:hAnsi="Times New Roman" w:cs="Times New Roman"/>
          <w:sz w:val="21"/>
          <w:szCs w:val="21"/>
          <w:lang w:val="en-US"/>
        </w:rPr>
        <w:t xml:space="preserve">: </w:t>
      </w:r>
      <w:r w:rsidR="00B136D2">
        <w:rPr>
          <w:rFonts w:ascii="Times New Roman" w:hAnsi="Times New Roman" w:cs="Times New Roman"/>
          <w:sz w:val="21"/>
          <w:szCs w:val="21"/>
          <w:lang w:val="en-US"/>
        </w:rPr>
        <w:t>R</w:t>
      </w:r>
      <w:r>
        <w:rPr>
          <w:rFonts w:ascii="Times New Roman" w:hAnsi="Times New Roman" w:cs="Times New Roman"/>
          <w:sz w:val="21"/>
          <w:szCs w:val="21"/>
          <w:lang w:val="en-US"/>
        </w:rPr>
        <w:t xml:space="preserve">egression </w:t>
      </w:r>
      <w:r w:rsidR="00B136D2">
        <w:rPr>
          <w:rFonts w:ascii="Times New Roman" w:hAnsi="Times New Roman" w:cs="Times New Roman"/>
          <w:sz w:val="21"/>
          <w:szCs w:val="21"/>
          <w:lang w:val="en-US"/>
        </w:rPr>
        <w:t>C</w:t>
      </w:r>
      <w:r>
        <w:rPr>
          <w:rFonts w:ascii="Times New Roman" w:hAnsi="Times New Roman" w:cs="Times New Roman"/>
          <w:sz w:val="21"/>
          <w:szCs w:val="21"/>
          <w:lang w:val="en-US"/>
        </w:rPr>
        <w:t xml:space="preserve">oefficients </w:t>
      </w:r>
      <w:r w:rsidR="00B136D2">
        <w:rPr>
          <w:rFonts w:ascii="Times New Roman" w:hAnsi="Times New Roman" w:cs="Times New Roman"/>
          <w:sz w:val="21"/>
          <w:szCs w:val="21"/>
          <w:lang w:val="en-US"/>
        </w:rPr>
        <w:t>V</w:t>
      </w:r>
      <w:r>
        <w:rPr>
          <w:rFonts w:ascii="Times New Roman" w:hAnsi="Times New Roman" w:cs="Times New Roman"/>
          <w:sz w:val="21"/>
          <w:szCs w:val="21"/>
          <w:lang w:val="en-US"/>
        </w:rPr>
        <w:t>isualization</w:t>
      </w:r>
    </w:p>
    <w:p w14:paraId="624716B7" w14:textId="5426AE89" w:rsidR="0002353F" w:rsidRDefault="00A37141" w:rsidP="00B4490E">
      <w:pPr>
        <w:jc w:val="both"/>
        <w:rPr>
          <w:noProof/>
          <w:lang w:val="en-US"/>
        </w:rPr>
      </w:pPr>
      <w:r w:rsidRPr="00A37141">
        <w:rPr>
          <w:rFonts w:ascii="Times New Roman" w:hAnsi="Times New Roman" w:cs="Times New Roman"/>
          <w:b/>
          <w:bCs/>
        </w:rPr>
        <w:t xml:space="preserve">Figure </w:t>
      </w:r>
      <w:r>
        <w:rPr>
          <w:rFonts w:ascii="Times New Roman" w:hAnsi="Times New Roman" w:cs="Times New Roman"/>
          <w:b/>
          <w:bCs/>
        </w:rPr>
        <w:t>2</w:t>
      </w:r>
      <w:r>
        <w:rPr>
          <w:rFonts w:ascii="Times New Roman" w:hAnsi="Times New Roman" w:cs="Times New Roman"/>
        </w:rPr>
        <w:t xml:space="preserve"> presents the visualisation</w:t>
      </w:r>
      <w:r w:rsidR="009E7036" w:rsidRPr="009E7036">
        <w:rPr>
          <w:rFonts w:ascii="Times New Roman" w:hAnsi="Times New Roman" w:cs="Times New Roman"/>
        </w:rPr>
        <w:t xml:space="preserve"> of </w:t>
      </w:r>
      <w:r>
        <w:rPr>
          <w:rFonts w:ascii="Times New Roman" w:hAnsi="Times New Roman" w:cs="Times New Roman"/>
        </w:rPr>
        <w:t xml:space="preserve">coefficient comparison regarding </w:t>
      </w:r>
      <w:r w:rsidR="009E7036" w:rsidRPr="009E7036">
        <w:rPr>
          <w:rFonts w:ascii="Times New Roman" w:hAnsi="Times New Roman" w:cs="Times New Roman"/>
        </w:rPr>
        <w:t xml:space="preserve">demographic factors </w:t>
      </w:r>
      <w:r>
        <w:rPr>
          <w:rFonts w:ascii="Times New Roman" w:hAnsi="Times New Roman" w:cs="Times New Roman"/>
        </w:rPr>
        <w:t xml:space="preserve">in the models, </w:t>
      </w:r>
      <w:r w:rsidR="00062407">
        <w:rPr>
          <w:rFonts w:ascii="Times New Roman" w:hAnsi="Times New Roman" w:cs="Times New Roman"/>
        </w:rPr>
        <w:t>revealing</w:t>
      </w:r>
      <w:r w:rsidR="009E7036" w:rsidRPr="009E7036">
        <w:rPr>
          <w:rFonts w:ascii="Times New Roman" w:hAnsi="Times New Roman" w:cs="Times New Roman"/>
        </w:rPr>
        <w:t xml:space="preserve"> substantial</w:t>
      </w:r>
      <w:r>
        <w:rPr>
          <w:rFonts w:ascii="Times New Roman" w:hAnsi="Times New Roman" w:cs="Times New Roman"/>
        </w:rPr>
        <w:t xml:space="preserve"> and significant</w:t>
      </w:r>
      <w:r w:rsidR="009E7036" w:rsidRPr="009E7036">
        <w:rPr>
          <w:rFonts w:ascii="Times New Roman" w:hAnsi="Times New Roman" w:cs="Times New Roman"/>
        </w:rPr>
        <w:t xml:space="preserve"> effects on mental health outcomes</w:t>
      </w:r>
      <w:r>
        <w:rPr>
          <w:rFonts w:ascii="Times New Roman" w:hAnsi="Times New Roman" w:cs="Times New Roman"/>
        </w:rPr>
        <w:t xml:space="preserve">. </w:t>
      </w:r>
      <w:r w:rsidR="009E7036" w:rsidRPr="009E7036">
        <w:rPr>
          <w:rFonts w:ascii="Times New Roman" w:hAnsi="Times New Roman" w:cs="Times New Roman"/>
        </w:rPr>
        <w:t>Sex emerges as the strongest predictor among control variables, with a coefficient of 0.434 for depression and 0.117 for sadness. Marital status shows consistent positive associations across both outcomes</w:t>
      </w:r>
      <w:r>
        <w:rPr>
          <w:rFonts w:ascii="Times New Roman" w:hAnsi="Times New Roman" w:cs="Times New Roman"/>
        </w:rPr>
        <w:t>,</w:t>
      </w:r>
      <w:r w:rsidR="009E7036" w:rsidRPr="009E7036">
        <w:rPr>
          <w:rFonts w:ascii="Times New Roman" w:hAnsi="Times New Roman" w:cs="Times New Roman"/>
        </w:rPr>
        <w:t xml:space="preserve"> </w:t>
      </w:r>
      <w:r>
        <w:rPr>
          <w:rFonts w:ascii="Times New Roman" w:hAnsi="Times New Roman" w:cs="Times New Roman"/>
        </w:rPr>
        <w:t>while e</w:t>
      </w:r>
      <w:r w:rsidR="009E7036" w:rsidRPr="009E7036">
        <w:rPr>
          <w:rFonts w:ascii="Times New Roman" w:hAnsi="Times New Roman" w:cs="Times New Roman"/>
        </w:rPr>
        <w:t>ducation level demonstrates an interesting divergence, with a negative relationship to sadness but a positive relationship to depression</w:t>
      </w:r>
      <w:r>
        <w:rPr>
          <w:rFonts w:ascii="Times New Roman" w:hAnsi="Times New Roman" w:cs="Times New Roman"/>
        </w:rPr>
        <w:t>.</w:t>
      </w:r>
      <w:r w:rsidR="0002353F" w:rsidRPr="0002353F">
        <w:rPr>
          <w:noProof/>
        </w:rPr>
        <w:t xml:space="preserve"> </w:t>
      </w:r>
    </w:p>
    <w:p w14:paraId="5D98EC2E" w14:textId="77777777" w:rsidR="006D0818" w:rsidRPr="006D0818" w:rsidRDefault="006D0818" w:rsidP="00B4490E">
      <w:pPr>
        <w:jc w:val="both"/>
        <w:rPr>
          <w:noProof/>
          <w:lang w:val="en-US"/>
        </w:rPr>
      </w:pPr>
    </w:p>
    <w:p w14:paraId="7D538F03" w14:textId="353668E6" w:rsidR="0002353F" w:rsidRDefault="0002353F" w:rsidP="00B4490E">
      <w:pPr>
        <w:jc w:val="both"/>
        <w:rPr>
          <w:rFonts w:ascii="Times New Roman" w:hAnsi="Times New Roman" w:cs="Times New Roman"/>
          <w:b/>
          <w:bCs/>
          <w:noProof/>
          <w:lang w:val="en-US"/>
        </w:rPr>
      </w:pPr>
      <w:r w:rsidRPr="0002353F">
        <w:rPr>
          <w:rFonts w:ascii="Times New Roman" w:hAnsi="Times New Roman" w:cs="Times New Roman"/>
          <w:b/>
          <w:bCs/>
          <w:noProof/>
          <w:lang w:val="en-US"/>
        </w:rPr>
        <w:t xml:space="preserve">4.2 </w:t>
      </w:r>
      <w:r>
        <w:rPr>
          <w:rFonts w:ascii="Times New Roman" w:hAnsi="Times New Roman" w:cs="Times New Roman"/>
          <w:b/>
          <w:bCs/>
          <w:noProof/>
          <w:lang w:val="en-US"/>
        </w:rPr>
        <w:t>Mediation Analysis</w:t>
      </w:r>
    </w:p>
    <w:p w14:paraId="20B05148" w14:textId="63E12F0C" w:rsidR="00142322" w:rsidRDefault="00142322" w:rsidP="00B4490E">
      <w:pPr>
        <w:jc w:val="both"/>
        <w:rPr>
          <w:rFonts w:ascii="Times New Roman" w:hAnsi="Times New Roman" w:cs="Times New Roman"/>
          <w:lang w:val="en-US"/>
        </w:rPr>
      </w:pPr>
      <w:r w:rsidRPr="00142322">
        <w:rPr>
          <w:rFonts w:ascii="Times New Roman" w:hAnsi="Times New Roman" w:cs="Times New Roman"/>
        </w:rPr>
        <w:t xml:space="preserve">To extend our understanding beyond the direct relationships identified in our regression analysis between working hours and mental health outcomes, </w:t>
      </w:r>
      <w:r>
        <w:rPr>
          <w:rFonts w:ascii="Times New Roman" w:hAnsi="Times New Roman" w:cs="Times New Roman"/>
          <w:lang w:val="en-US"/>
        </w:rPr>
        <w:t>w</w:t>
      </w:r>
      <w:r w:rsidRPr="00142322">
        <w:rPr>
          <w:rFonts w:ascii="Times New Roman" w:hAnsi="Times New Roman" w:cs="Times New Roman"/>
          <w:lang w:val="en-US"/>
        </w:rPr>
        <w:t xml:space="preserve">e conducted mediation tests </w:t>
      </w:r>
      <w:r w:rsidR="00074F03">
        <w:rPr>
          <w:rFonts w:ascii="Times New Roman" w:hAnsi="Times New Roman" w:cs="Times New Roman"/>
          <w:lang w:val="en-US"/>
        </w:rPr>
        <w:t xml:space="preserve">(shown in </w:t>
      </w:r>
      <w:r w:rsidR="00074F03" w:rsidRPr="00074F03">
        <w:rPr>
          <w:rFonts w:ascii="Times New Roman" w:hAnsi="Times New Roman" w:cs="Times New Roman"/>
          <w:b/>
          <w:bCs/>
          <w:lang w:val="en-US"/>
        </w:rPr>
        <w:t xml:space="preserve">Table </w:t>
      </w:r>
      <w:r w:rsidR="00866FBE">
        <w:rPr>
          <w:rFonts w:ascii="Times New Roman" w:hAnsi="Times New Roman" w:cs="Times New Roman"/>
          <w:b/>
          <w:bCs/>
          <w:lang w:val="en-US"/>
        </w:rPr>
        <w:t>4</w:t>
      </w:r>
      <w:r w:rsidR="00074F03">
        <w:rPr>
          <w:rFonts w:ascii="Times New Roman" w:hAnsi="Times New Roman" w:cs="Times New Roman"/>
          <w:lang w:val="en-US"/>
        </w:rPr>
        <w:t xml:space="preserve"> and </w:t>
      </w:r>
      <w:r w:rsidR="00074F03" w:rsidRPr="00074F03">
        <w:rPr>
          <w:rFonts w:ascii="Times New Roman" w:hAnsi="Times New Roman" w:cs="Times New Roman"/>
          <w:b/>
          <w:bCs/>
          <w:lang w:val="en-US"/>
        </w:rPr>
        <w:t xml:space="preserve">Table </w:t>
      </w:r>
      <w:r w:rsidR="00866FBE">
        <w:rPr>
          <w:rFonts w:ascii="Times New Roman" w:hAnsi="Times New Roman" w:cs="Times New Roman"/>
          <w:b/>
          <w:bCs/>
          <w:lang w:val="en-US"/>
        </w:rPr>
        <w:t>5</w:t>
      </w:r>
      <w:r w:rsidR="00074F03">
        <w:rPr>
          <w:rFonts w:ascii="Times New Roman" w:hAnsi="Times New Roman" w:cs="Times New Roman"/>
          <w:lang w:val="en-US"/>
        </w:rPr>
        <w:t xml:space="preserve">) </w:t>
      </w:r>
      <w:r w:rsidRPr="00142322">
        <w:rPr>
          <w:rFonts w:ascii="Times New Roman" w:hAnsi="Times New Roman" w:cs="Times New Roman"/>
          <w:lang w:val="en-US"/>
        </w:rPr>
        <w:t>to investigate whether physical health status acts as a mediating factor in this relationship.</w:t>
      </w:r>
      <w:r>
        <w:rPr>
          <w:rFonts w:ascii="Times New Roman" w:hAnsi="Times New Roman" w:cs="Times New Roman"/>
          <w:lang w:val="en-US"/>
        </w:rPr>
        <w:t xml:space="preserve"> </w:t>
      </w:r>
    </w:p>
    <w:p w14:paraId="1C617084" w14:textId="6501C106" w:rsidR="00300E63" w:rsidRDefault="006D0818" w:rsidP="00B4490E">
      <w:pPr>
        <w:jc w:val="both"/>
        <w:rPr>
          <w:rFonts w:ascii="Times New Roman" w:hAnsi="Times New Roman" w:cs="Times New Roman"/>
        </w:rPr>
      </w:pPr>
      <w:r>
        <w:rPr>
          <w:rFonts w:ascii="Times New Roman" w:hAnsi="Times New Roman" w:cs="Times New Roman"/>
        </w:rPr>
        <w:lastRenderedPageBreak/>
        <w:t>First</w:t>
      </w:r>
      <w:r w:rsidR="00142322" w:rsidRPr="00142322">
        <w:rPr>
          <w:rFonts w:ascii="Times New Roman" w:hAnsi="Times New Roman" w:cs="Times New Roman"/>
        </w:rPr>
        <w:t xml:space="preserve">, part-time work shows significant indirect effects on both depression (0.021) and sadness (0.007), </w:t>
      </w:r>
      <w:r w:rsidRPr="006D0818">
        <w:rPr>
          <w:rFonts w:ascii="Times New Roman" w:hAnsi="Times New Roman" w:cs="Times New Roman"/>
        </w:rPr>
        <w:t>indicating that part-time employment may affect mental health through its impact on physical health conditions.</w:t>
      </w:r>
      <w:r>
        <w:rPr>
          <w:rFonts w:ascii="Times New Roman" w:hAnsi="Times New Roman" w:cs="Times New Roman"/>
          <w:lang w:val="en-US"/>
        </w:rPr>
        <w:t xml:space="preserve"> </w:t>
      </w:r>
      <w:r w:rsidR="00866FBE">
        <w:rPr>
          <w:rFonts w:ascii="Times New Roman" w:hAnsi="Times New Roman" w:cs="Times New Roman"/>
          <w:lang w:val="en-US"/>
        </w:rPr>
        <w:t xml:space="preserve">This may be because </w:t>
      </w:r>
      <w:r w:rsidR="00866FBE">
        <w:rPr>
          <w:rFonts w:ascii="Times New Roman" w:hAnsi="Times New Roman" w:cs="Times New Roman"/>
        </w:rPr>
        <w:t>p</w:t>
      </w:r>
      <w:r w:rsidRPr="006D0818">
        <w:rPr>
          <w:rFonts w:ascii="Times New Roman" w:hAnsi="Times New Roman" w:cs="Times New Roman"/>
        </w:rPr>
        <w:t>art-time workers often face financial constraints due to low</w:t>
      </w:r>
      <w:r>
        <w:rPr>
          <w:rFonts w:ascii="Times New Roman" w:hAnsi="Times New Roman" w:cs="Times New Roman"/>
        </w:rPr>
        <w:t>e</w:t>
      </w:r>
      <w:r w:rsidRPr="006D0818">
        <w:rPr>
          <w:rFonts w:ascii="Times New Roman" w:hAnsi="Times New Roman" w:cs="Times New Roman"/>
        </w:rPr>
        <w:t>r income, limit</w:t>
      </w:r>
      <w:r w:rsidR="00866FBE">
        <w:rPr>
          <w:rFonts w:ascii="Times New Roman" w:hAnsi="Times New Roman" w:cs="Times New Roman"/>
        </w:rPr>
        <w:t>ing</w:t>
      </w:r>
      <w:r w:rsidRPr="006D0818">
        <w:rPr>
          <w:rFonts w:ascii="Times New Roman" w:hAnsi="Times New Roman" w:cs="Times New Roman"/>
        </w:rPr>
        <w:t xml:space="preserve"> their access to quality healthcare</w:t>
      </w:r>
      <w:r>
        <w:rPr>
          <w:rFonts w:ascii="Times New Roman" w:hAnsi="Times New Roman" w:cs="Times New Roman"/>
        </w:rPr>
        <w:t xml:space="preserve">. Also, </w:t>
      </w:r>
      <w:r w:rsidRPr="006D0818">
        <w:rPr>
          <w:rFonts w:ascii="Times New Roman" w:hAnsi="Times New Roman" w:cs="Times New Roman"/>
        </w:rPr>
        <w:t>they may have limited access to employer-provided health benefits and wellness programs typically available to full-time employees</w:t>
      </w:r>
      <w:r>
        <w:rPr>
          <w:rFonts w:ascii="Times New Roman" w:hAnsi="Times New Roman" w:cs="Times New Roman"/>
        </w:rPr>
        <w:t xml:space="preserve"> (</w:t>
      </w:r>
      <w:r w:rsidRPr="006D0818">
        <w:rPr>
          <w:rFonts w:ascii="Times New Roman" w:hAnsi="Times New Roman" w:cs="Times New Roman"/>
          <w:szCs w:val="28"/>
        </w:rPr>
        <w:t>Petrova, 2012</w:t>
      </w:r>
      <w:r>
        <w:rPr>
          <w:rFonts w:ascii="Times New Roman" w:hAnsi="Times New Roman" w:cs="Times New Roman"/>
          <w:szCs w:val="28"/>
        </w:rPr>
        <w:t>)</w:t>
      </w:r>
      <w:r w:rsidRPr="006D0818">
        <w:rPr>
          <w:rFonts w:ascii="Times New Roman" w:hAnsi="Times New Roman" w:cs="Times New Roman"/>
        </w:rPr>
        <w:t>. These factors collectively contribute to poorer physical health outcomes, which in turn affect mental well-being.</w:t>
      </w:r>
      <w:r w:rsidR="000D0E79">
        <w:rPr>
          <w:rFonts w:ascii="Times New Roman" w:hAnsi="Times New Roman" w:cs="Times New Roman"/>
        </w:rPr>
        <w:t xml:space="preserve"> Secondly,</w:t>
      </w:r>
      <w:r>
        <w:rPr>
          <w:rFonts w:ascii="Times New Roman" w:hAnsi="Times New Roman" w:cs="Times New Roman"/>
        </w:rPr>
        <w:t xml:space="preserve"> </w:t>
      </w:r>
      <w:r w:rsidR="000D0E79">
        <w:rPr>
          <w:rFonts w:ascii="Times New Roman" w:hAnsi="Times New Roman" w:cs="Times New Roman"/>
        </w:rPr>
        <w:t>f</w:t>
      </w:r>
      <w:r w:rsidR="00142322" w:rsidRPr="00142322">
        <w:rPr>
          <w:rFonts w:ascii="Times New Roman" w:hAnsi="Times New Roman" w:cs="Times New Roman"/>
        </w:rPr>
        <w:t>or high overtime</w:t>
      </w:r>
      <w:r w:rsidR="00142322">
        <w:rPr>
          <w:rFonts w:ascii="Times New Roman" w:hAnsi="Times New Roman" w:cs="Times New Roman"/>
        </w:rPr>
        <w:t xml:space="preserve"> group</w:t>
      </w:r>
      <w:r w:rsidR="00142322" w:rsidRPr="00142322">
        <w:rPr>
          <w:rFonts w:ascii="Times New Roman" w:hAnsi="Times New Roman" w:cs="Times New Roman"/>
        </w:rPr>
        <w:t xml:space="preserve">, we observe significant negative indirect effects for both depression (-0.012) and sadness (-0.004), with </w:t>
      </w:r>
      <w:r w:rsidR="00C30BF6">
        <w:rPr>
          <w:rFonts w:ascii="Times New Roman" w:hAnsi="Times New Roman" w:cs="Times New Roman"/>
        </w:rPr>
        <w:t xml:space="preserve">a </w:t>
      </w:r>
      <w:r w:rsidR="00142322" w:rsidRPr="00142322">
        <w:rPr>
          <w:rFonts w:ascii="Times New Roman" w:hAnsi="Times New Roman" w:cs="Times New Roman"/>
        </w:rPr>
        <w:t>particularly high mediation proportion for sadness (59.2%).</w:t>
      </w:r>
      <w:r w:rsidR="00300E63">
        <w:rPr>
          <w:rFonts w:ascii="Times New Roman" w:hAnsi="Times New Roman" w:cs="Times New Roman"/>
        </w:rPr>
        <w:t xml:space="preserve"> This unexpected buffering effect tends to be rather unintuitive, thus requiring further investigation in future research.</w:t>
      </w:r>
    </w:p>
    <w:p w14:paraId="56B5A0ED" w14:textId="4DF28A83" w:rsidR="0002353F" w:rsidRDefault="000D0E79" w:rsidP="00B4490E">
      <w:pPr>
        <w:jc w:val="both"/>
        <w:rPr>
          <w:rFonts w:ascii="Times New Roman" w:hAnsi="Times New Roman" w:cs="Times New Roman"/>
          <w:lang w:val="en-US"/>
        </w:rPr>
      </w:pPr>
      <w:r w:rsidRPr="000D0E79">
        <w:rPr>
          <w:rFonts w:ascii="Times New Roman" w:hAnsi="Times New Roman" w:cs="Times New Roman"/>
          <w:lang w:val="en-US"/>
        </w:rPr>
        <w:t xml:space="preserve">In contrast, excessive overtime shows minimal and non-significant indirect effects through health status for both mental health outcomes. </w:t>
      </w:r>
      <w:r w:rsidR="00074F03" w:rsidRPr="00074F03">
        <w:rPr>
          <w:rFonts w:ascii="Times New Roman" w:hAnsi="Times New Roman" w:cs="Times New Roman"/>
          <w:lang w:val="en-US"/>
        </w:rPr>
        <w:t xml:space="preserve">This suggests that for excessive overtime workers, the impact on mental health is primarily driven by direct effects rather than by physical health deterioration. One possible explanation is that the </w:t>
      </w:r>
      <w:bookmarkStart w:id="23" w:name="OLE_LINK41"/>
      <w:r w:rsidR="00074F03" w:rsidRPr="00074F03">
        <w:rPr>
          <w:rFonts w:ascii="Times New Roman" w:hAnsi="Times New Roman" w:cs="Times New Roman"/>
          <w:lang w:val="en-US"/>
        </w:rPr>
        <w:t>immediate psychological strain from extreme work demands</w:t>
      </w:r>
      <w:bookmarkEnd w:id="23"/>
      <w:r w:rsidR="00074F03">
        <w:rPr>
          <w:rFonts w:ascii="Times New Roman" w:hAnsi="Times New Roman" w:cs="Times New Roman"/>
          <w:lang w:val="en-US"/>
        </w:rPr>
        <w:t xml:space="preserve">, </w:t>
      </w:r>
      <w:r w:rsidR="00074F03" w:rsidRPr="00074F03">
        <w:rPr>
          <w:rFonts w:ascii="Times New Roman" w:hAnsi="Times New Roman" w:cs="Times New Roman"/>
          <w:lang w:val="en-US"/>
        </w:rPr>
        <w:t>such as work-life conflict and job stress</w:t>
      </w:r>
      <w:r w:rsidR="00074F03">
        <w:rPr>
          <w:rFonts w:ascii="Times New Roman" w:hAnsi="Times New Roman" w:cs="Times New Roman"/>
          <w:lang w:val="en-US"/>
        </w:rPr>
        <w:t xml:space="preserve">, </w:t>
      </w:r>
      <w:r w:rsidR="00074F03" w:rsidRPr="00074F03">
        <w:rPr>
          <w:rFonts w:ascii="Times New Roman" w:hAnsi="Times New Roman" w:cs="Times New Roman"/>
          <w:lang w:val="en-US"/>
        </w:rPr>
        <w:t>has a more immediate and overwhelming impact on mental well-being, whereas physical health problems develop more gradually over time</w:t>
      </w:r>
      <w:r w:rsidR="00074F03">
        <w:rPr>
          <w:rFonts w:ascii="Times New Roman" w:hAnsi="Times New Roman" w:cs="Times New Roman"/>
          <w:lang w:val="en-US"/>
        </w:rPr>
        <w:t xml:space="preserve"> (</w:t>
      </w:r>
      <w:proofErr w:type="spellStart"/>
      <w:r w:rsidR="00074F03" w:rsidRPr="00074F03">
        <w:rPr>
          <w:rFonts w:ascii="Times New Roman" w:hAnsi="Times New Roman" w:cs="Times New Roman"/>
          <w:lang w:val="en-US"/>
        </w:rPr>
        <w:t>Somaraju</w:t>
      </w:r>
      <w:proofErr w:type="spellEnd"/>
      <w:r w:rsidR="00074F03">
        <w:rPr>
          <w:rFonts w:ascii="Times New Roman" w:hAnsi="Times New Roman" w:cs="Times New Roman"/>
          <w:lang w:val="en-US"/>
        </w:rPr>
        <w:t xml:space="preserve"> et al., 2022)</w:t>
      </w:r>
      <w:r w:rsidR="00074F03" w:rsidRPr="00074F03">
        <w:rPr>
          <w:rFonts w:ascii="Times New Roman" w:hAnsi="Times New Roman" w:cs="Times New Roman"/>
          <w:lang w:val="en-US"/>
        </w:rPr>
        <w:t>.</w:t>
      </w:r>
    </w:p>
    <w:p w14:paraId="2435DB8D" w14:textId="77777777" w:rsidR="00866FBE" w:rsidRPr="0002353F" w:rsidRDefault="00866FBE" w:rsidP="00B4490E">
      <w:pPr>
        <w:jc w:val="both"/>
        <w:rPr>
          <w:rFonts w:ascii="Times New Roman" w:hAnsi="Times New Roman" w:cs="Times New Roman"/>
          <w:lang w:val="en-US"/>
        </w:rPr>
      </w:pPr>
    </w:p>
    <w:p w14:paraId="7F87C285" w14:textId="3155BBCD" w:rsidR="000A1033" w:rsidRPr="000A1033" w:rsidRDefault="000A1033" w:rsidP="00300E63">
      <w:pPr>
        <w:rPr>
          <w:rFonts w:ascii="Times New Roman" w:hAnsi="Times New Roman" w:cs="Times New Roman"/>
          <w:b/>
          <w:bCs/>
          <w:sz w:val="22"/>
          <w:szCs w:val="22"/>
          <w:lang w:val="en-US"/>
        </w:rPr>
      </w:pPr>
      <w:r w:rsidRPr="00176899">
        <w:rPr>
          <w:rStyle w:val="af3"/>
          <w:rFonts w:ascii="Times New Roman" w:hAnsi="Times New Roman" w:cs="Times New Roman"/>
          <w:sz w:val="22"/>
          <w:szCs w:val="22"/>
        </w:rPr>
        <w:t xml:space="preserve">Table </w:t>
      </w:r>
      <w:r w:rsidR="00866FBE">
        <w:rPr>
          <w:rStyle w:val="af3"/>
          <w:rFonts w:ascii="Times New Roman" w:hAnsi="Times New Roman" w:cs="Times New Roman"/>
          <w:sz w:val="22"/>
          <w:szCs w:val="22"/>
        </w:rPr>
        <w:t>4</w:t>
      </w:r>
      <w:r w:rsidR="00856FAE">
        <w:rPr>
          <w:rStyle w:val="af3"/>
          <w:rFonts w:ascii="Times New Roman" w:hAnsi="Times New Roman" w:cs="Times New Roman"/>
          <w:sz w:val="22"/>
          <w:szCs w:val="22"/>
        </w:rPr>
        <w:t>.</w:t>
      </w:r>
      <w:r w:rsidRPr="00176899">
        <w:rPr>
          <w:rStyle w:val="af3"/>
          <w:rFonts w:ascii="Times New Roman" w:hAnsi="Times New Roman" w:cs="Times New Roman"/>
          <w:sz w:val="22"/>
          <w:szCs w:val="22"/>
        </w:rPr>
        <w:t xml:space="preserve"> </w:t>
      </w:r>
      <w:r>
        <w:rPr>
          <w:rStyle w:val="af3"/>
          <w:rFonts w:ascii="Times New Roman" w:hAnsi="Times New Roman" w:cs="Times New Roman"/>
          <w:sz w:val="22"/>
          <w:szCs w:val="22"/>
        </w:rPr>
        <w:t>Mediation Test for Depression</w:t>
      </w:r>
    </w:p>
    <w:tbl>
      <w:tblPr>
        <w:tblStyle w:val="af2"/>
        <w:tblW w:w="9215" w:type="dxa"/>
        <w:tblInd w:w="-28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985"/>
        <w:gridCol w:w="1276"/>
        <w:gridCol w:w="1418"/>
        <w:gridCol w:w="850"/>
        <w:gridCol w:w="851"/>
        <w:gridCol w:w="1134"/>
        <w:gridCol w:w="1701"/>
      </w:tblGrid>
      <w:tr w:rsidR="000A1033" w:rsidRPr="00B007C7" w14:paraId="4D0E65C7" w14:textId="77777777" w:rsidTr="001D556E">
        <w:tc>
          <w:tcPr>
            <w:tcW w:w="1985" w:type="dxa"/>
            <w:tcBorders>
              <w:bottom w:val="single" w:sz="4" w:space="0" w:color="auto"/>
            </w:tcBorders>
          </w:tcPr>
          <w:p w14:paraId="163E6526" w14:textId="77777777" w:rsidR="000A1033" w:rsidRPr="00B10F67" w:rsidRDefault="000A1033" w:rsidP="00C6448E">
            <w:pPr>
              <w:rPr>
                <w:rFonts w:ascii="Times New Roman" w:hAnsi="Times New Roman" w:cs="Times New Roman"/>
                <w:b/>
                <w:bCs/>
                <w:sz w:val="16"/>
                <w:szCs w:val="16"/>
              </w:rPr>
            </w:pPr>
            <w:r w:rsidRPr="00B10F67">
              <w:rPr>
                <w:rFonts w:ascii="Times New Roman" w:hAnsi="Times New Roman" w:cs="Times New Roman" w:hint="eastAsia"/>
                <w:b/>
                <w:bCs/>
                <w:sz w:val="16"/>
                <w:szCs w:val="16"/>
              </w:rPr>
              <w:t>Wor</w:t>
            </w:r>
            <w:r w:rsidRPr="00B10F67">
              <w:rPr>
                <w:rFonts w:ascii="Times New Roman" w:hAnsi="Times New Roman" w:cs="Times New Roman"/>
                <w:b/>
                <w:bCs/>
                <w:sz w:val="16"/>
                <w:szCs w:val="16"/>
              </w:rPr>
              <w:t>king Hour Category</w:t>
            </w:r>
          </w:p>
        </w:tc>
        <w:tc>
          <w:tcPr>
            <w:tcW w:w="1276" w:type="dxa"/>
            <w:tcBorders>
              <w:bottom w:val="single" w:sz="4" w:space="0" w:color="auto"/>
            </w:tcBorders>
          </w:tcPr>
          <w:p w14:paraId="72BB2DCE" w14:textId="77777777" w:rsidR="000A1033" w:rsidRPr="00B10F67" w:rsidRDefault="000A1033" w:rsidP="00C6448E">
            <w:pPr>
              <w:rPr>
                <w:rFonts w:ascii="Times New Roman" w:hAnsi="Times New Roman" w:cs="Times New Roman"/>
                <w:b/>
                <w:bCs/>
                <w:sz w:val="16"/>
                <w:szCs w:val="16"/>
              </w:rPr>
            </w:pPr>
            <w:r w:rsidRPr="00B10F67">
              <w:rPr>
                <w:rFonts w:ascii="Times New Roman" w:hAnsi="Times New Roman" w:cs="Times New Roman"/>
                <w:b/>
                <w:bCs/>
                <w:sz w:val="16"/>
                <w:szCs w:val="16"/>
              </w:rPr>
              <w:t>Indirect Effect</w:t>
            </w:r>
          </w:p>
        </w:tc>
        <w:tc>
          <w:tcPr>
            <w:tcW w:w="1418" w:type="dxa"/>
            <w:tcBorders>
              <w:bottom w:val="single" w:sz="4" w:space="0" w:color="auto"/>
            </w:tcBorders>
          </w:tcPr>
          <w:p w14:paraId="11D93139" w14:textId="77777777" w:rsidR="000A1033" w:rsidRPr="00B10F67" w:rsidRDefault="000A1033" w:rsidP="00C6448E">
            <w:pPr>
              <w:rPr>
                <w:rFonts w:ascii="Times New Roman" w:hAnsi="Times New Roman" w:cs="Times New Roman"/>
                <w:b/>
                <w:bCs/>
                <w:sz w:val="16"/>
                <w:szCs w:val="16"/>
              </w:rPr>
            </w:pPr>
            <w:r w:rsidRPr="00B10F67">
              <w:rPr>
                <w:rFonts w:ascii="Times New Roman" w:hAnsi="Times New Roman" w:cs="Times New Roman"/>
                <w:b/>
                <w:bCs/>
                <w:sz w:val="16"/>
                <w:szCs w:val="16"/>
              </w:rPr>
              <w:t>Standard Error</w:t>
            </w:r>
          </w:p>
        </w:tc>
        <w:tc>
          <w:tcPr>
            <w:tcW w:w="850" w:type="dxa"/>
            <w:tcBorders>
              <w:bottom w:val="single" w:sz="4" w:space="0" w:color="auto"/>
            </w:tcBorders>
          </w:tcPr>
          <w:p w14:paraId="54421513" w14:textId="77777777" w:rsidR="000A1033" w:rsidRPr="00B10F67" w:rsidRDefault="000A1033" w:rsidP="00C6448E">
            <w:pPr>
              <w:rPr>
                <w:rFonts w:ascii="Times New Roman" w:hAnsi="Times New Roman" w:cs="Times New Roman"/>
                <w:b/>
                <w:bCs/>
                <w:sz w:val="16"/>
                <w:szCs w:val="16"/>
              </w:rPr>
            </w:pPr>
            <w:r w:rsidRPr="00B10F67">
              <w:rPr>
                <w:rFonts w:ascii="Times New Roman" w:hAnsi="Times New Roman" w:cs="Times New Roman"/>
                <w:b/>
                <w:bCs/>
                <w:sz w:val="16"/>
                <w:szCs w:val="16"/>
              </w:rPr>
              <w:t>Z score</w:t>
            </w:r>
          </w:p>
        </w:tc>
        <w:tc>
          <w:tcPr>
            <w:tcW w:w="851" w:type="dxa"/>
            <w:tcBorders>
              <w:bottom w:val="single" w:sz="4" w:space="0" w:color="auto"/>
            </w:tcBorders>
          </w:tcPr>
          <w:p w14:paraId="062F4AAE" w14:textId="77777777" w:rsidR="000A1033" w:rsidRPr="00B10F67" w:rsidRDefault="000A1033" w:rsidP="00C6448E">
            <w:pPr>
              <w:rPr>
                <w:rFonts w:ascii="Times New Roman" w:hAnsi="Times New Roman" w:cs="Times New Roman"/>
                <w:b/>
                <w:bCs/>
                <w:sz w:val="16"/>
                <w:szCs w:val="16"/>
              </w:rPr>
            </w:pPr>
            <w:r w:rsidRPr="00B10F67">
              <w:rPr>
                <w:rFonts w:ascii="Times New Roman" w:hAnsi="Times New Roman" w:cs="Times New Roman"/>
                <w:b/>
                <w:bCs/>
                <w:sz w:val="16"/>
                <w:szCs w:val="16"/>
              </w:rPr>
              <w:t>P Value</w:t>
            </w:r>
          </w:p>
        </w:tc>
        <w:tc>
          <w:tcPr>
            <w:tcW w:w="1134" w:type="dxa"/>
            <w:tcBorders>
              <w:bottom w:val="single" w:sz="4" w:space="0" w:color="auto"/>
            </w:tcBorders>
          </w:tcPr>
          <w:p w14:paraId="5F50A158" w14:textId="77777777" w:rsidR="000A1033" w:rsidRPr="00B10F67" w:rsidRDefault="000A1033" w:rsidP="00C6448E">
            <w:pPr>
              <w:rPr>
                <w:rFonts w:ascii="Times New Roman" w:hAnsi="Times New Roman" w:cs="Times New Roman"/>
                <w:b/>
                <w:bCs/>
                <w:sz w:val="16"/>
                <w:szCs w:val="16"/>
              </w:rPr>
            </w:pPr>
            <w:r w:rsidRPr="00B10F67">
              <w:rPr>
                <w:rFonts w:ascii="Times New Roman" w:hAnsi="Times New Roman" w:cs="Times New Roman"/>
                <w:b/>
                <w:bCs/>
                <w:sz w:val="16"/>
                <w:szCs w:val="16"/>
              </w:rPr>
              <w:t>Total Effect</w:t>
            </w:r>
          </w:p>
        </w:tc>
        <w:tc>
          <w:tcPr>
            <w:tcW w:w="1701" w:type="dxa"/>
            <w:tcBorders>
              <w:bottom w:val="single" w:sz="4" w:space="0" w:color="auto"/>
            </w:tcBorders>
          </w:tcPr>
          <w:p w14:paraId="334A8649" w14:textId="77777777" w:rsidR="000A1033" w:rsidRPr="00B10F67" w:rsidRDefault="000A1033" w:rsidP="00C6448E">
            <w:pPr>
              <w:rPr>
                <w:rFonts w:ascii="Times New Roman" w:hAnsi="Times New Roman" w:cs="Times New Roman"/>
                <w:b/>
                <w:bCs/>
                <w:sz w:val="16"/>
                <w:szCs w:val="16"/>
              </w:rPr>
            </w:pPr>
            <w:r w:rsidRPr="00B10F67">
              <w:rPr>
                <w:rFonts w:ascii="Times New Roman" w:hAnsi="Times New Roman" w:cs="Times New Roman"/>
                <w:b/>
                <w:bCs/>
                <w:sz w:val="16"/>
                <w:szCs w:val="16"/>
              </w:rPr>
              <w:t>Proportion Mediated</w:t>
            </w:r>
          </w:p>
        </w:tc>
      </w:tr>
      <w:tr w:rsidR="000A1033" w:rsidRPr="00B007C7" w14:paraId="7EFBC89F" w14:textId="77777777" w:rsidTr="001D556E">
        <w:trPr>
          <w:trHeight w:val="288"/>
        </w:trPr>
        <w:tc>
          <w:tcPr>
            <w:tcW w:w="1985" w:type="dxa"/>
            <w:tcBorders>
              <w:top w:val="single" w:sz="4" w:space="0" w:color="auto"/>
            </w:tcBorders>
          </w:tcPr>
          <w:p w14:paraId="3C63532B"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Excessive overtime</w:t>
            </w:r>
          </w:p>
        </w:tc>
        <w:tc>
          <w:tcPr>
            <w:tcW w:w="1276" w:type="dxa"/>
            <w:tcBorders>
              <w:top w:val="single" w:sz="4" w:space="0" w:color="auto"/>
            </w:tcBorders>
          </w:tcPr>
          <w:p w14:paraId="497A6439"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0.001</w:t>
            </w:r>
          </w:p>
        </w:tc>
        <w:tc>
          <w:tcPr>
            <w:tcW w:w="1418" w:type="dxa"/>
            <w:tcBorders>
              <w:top w:val="single" w:sz="4" w:space="0" w:color="auto"/>
            </w:tcBorders>
          </w:tcPr>
          <w:p w14:paraId="7763C31C"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0.011</w:t>
            </w:r>
          </w:p>
        </w:tc>
        <w:tc>
          <w:tcPr>
            <w:tcW w:w="850" w:type="dxa"/>
            <w:tcBorders>
              <w:top w:val="single" w:sz="4" w:space="0" w:color="auto"/>
            </w:tcBorders>
          </w:tcPr>
          <w:p w14:paraId="4940F24C"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0.100</w:t>
            </w:r>
          </w:p>
        </w:tc>
        <w:tc>
          <w:tcPr>
            <w:tcW w:w="851" w:type="dxa"/>
            <w:tcBorders>
              <w:top w:val="single" w:sz="4" w:space="0" w:color="auto"/>
            </w:tcBorders>
          </w:tcPr>
          <w:p w14:paraId="5B9C2174"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0.920</w:t>
            </w:r>
          </w:p>
        </w:tc>
        <w:tc>
          <w:tcPr>
            <w:tcW w:w="1134" w:type="dxa"/>
            <w:tcBorders>
              <w:top w:val="single" w:sz="4" w:space="0" w:color="auto"/>
            </w:tcBorders>
          </w:tcPr>
          <w:p w14:paraId="0FBC42CC"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0.111</w:t>
            </w:r>
          </w:p>
        </w:tc>
        <w:tc>
          <w:tcPr>
            <w:tcW w:w="1701" w:type="dxa"/>
            <w:tcBorders>
              <w:top w:val="single" w:sz="4" w:space="0" w:color="auto"/>
            </w:tcBorders>
          </w:tcPr>
          <w:p w14:paraId="445B55EA"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0.010</w:t>
            </w:r>
          </w:p>
        </w:tc>
      </w:tr>
      <w:tr w:rsidR="000A1033" w:rsidRPr="00B007C7" w14:paraId="475036BF" w14:textId="77777777" w:rsidTr="001D556E">
        <w:trPr>
          <w:trHeight w:val="292"/>
        </w:trPr>
        <w:tc>
          <w:tcPr>
            <w:tcW w:w="1985" w:type="dxa"/>
          </w:tcPr>
          <w:p w14:paraId="1C4C7B11"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High overtime</w:t>
            </w:r>
          </w:p>
        </w:tc>
        <w:tc>
          <w:tcPr>
            <w:tcW w:w="1276" w:type="dxa"/>
          </w:tcPr>
          <w:p w14:paraId="3D1A0608"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-0.012</w:t>
            </w:r>
          </w:p>
        </w:tc>
        <w:tc>
          <w:tcPr>
            <w:tcW w:w="1418" w:type="dxa"/>
          </w:tcPr>
          <w:p w14:paraId="2A6625FE"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0.006</w:t>
            </w:r>
          </w:p>
        </w:tc>
        <w:tc>
          <w:tcPr>
            <w:tcW w:w="850" w:type="dxa"/>
          </w:tcPr>
          <w:p w14:paraId="2BCC46E2"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-2.148</w:t>
            </w:r>
          </w:p>
        </w:tc>
        <w:tc>
          <w:tcPr>
            <w:tcW w:w="851" w:type="dxa"/>
          </w:tcPr>
          <w:p w14:paraId="56C81C20"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0.032</w:t>
            </w:r>
          </w:p>
        </w:tc>
        <w:tc>
          <w:tcPr>
            <w:tcW w:w="1134" w:type="dxa"/>
          </w:tcPr>
          <w:p w14:paraId="55EBD12A"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0.089</w:t>
            </w:r>
          </w:p>
        </w:tc>
        <w:tc>
          <w:tcPr>
            <w:tcW w:w="1701" w:type="dxa"/>
          </w:tcPr>
          <w:p w14:paraId="52C4146B"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-0.134</w:t>
            </w:r>
          </w:p>
        </w:tc>
      </w:tr>
      <w:tr w:rsidR="000A1033" w:rsidRPr="00B007C7" w14:paraId="0D710888" w14:textId="77777777" w:rsidTr="001D556E">
        <w:trPr>
          <w:trHeight w:val="267"/>
        </w:trPr>
        <w:tc>
          <w:tcPr>
            <w:tcW w:w="1985" w:type="dxa"/>
          </w:tcPr>
          <w:p w14:paraId="6B510A1C"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Moderate overtime</w:t>
            </w:r>
          </w:p>
        </w:tc>
        <w:tc>
          <w:tcPr>
            <w:tcW w:w="1276" w:type="dxa"/>
          </w:tcPr>
          <w:p w14:paraId="1EFDD460"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0.013</w:t>
            </w:r>
          </w:p>
        </w:tc>
        <w:tc>
          <w:tcPr>
            <w:tcW w:w="1418" w:type="dxa"/>
          </w:tcPr>
          <w:p w14:paraId="0AC938A0"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0.007</w:t>
            </w:r>
          </w:p>
        </w:tc>
        <w:tc>
          <w:tcPr>
            <w:tcW w:w="850" w:type="dxa"/>
          </w:tcPr>
          <w:p w14:paraId="648E0C1E"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1.852</w:t>
            </w:r>
          </w:p>
        </w:tc>
        <w:tc>
          <w:tcPr>
            <w:tcW w:w="851" w:type="dxa"/>
          </w:tcPr>
          <w:p w14:paraId="3873CB5E"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0.064</w:t>
            </w:r>
          </w:p>
        </w:tc>
        <w:tc>
          <w:tcPr>
            <w:tcW w:w="1134" w:type="dxa"/>
          </w:tcPr>
          <w:p w14:paraId="4D4DA146"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0.219</w:t>
            </w:r>
          </w:p>
        </w:tc>
        <w:tc>
          <w:tcPr>
            <w:tcW w:w="1701" w:type="dxa"/>
          </w:tcPr>
          <w:p w14:paraId="3630E940"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0.057</w:t>
            </w:r>
          </w:p>
        </w:tc>
      </w:tr>
      <w:tr w:rsidR="000A1033" w:rsidRPr="00B007C7" w14:paraId="0A1D977C" w14:textId="77777777" w:rsidTr="001D556E">
        <w:tc>
          <w:tcPr>
            <w:tcW w:w="1985" w:type="dxa"/>
          </w:tcPr>
          <w:p w14:paraId="4460F96F"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Part time</w:t>
            </w:r>
          </w:p>
        </w:tc>
        <w:tc>
          <w:tcPr>
            <w:tcW w:w="1276" w:type="dxa"/>
          </w:tcPr>
          <w:p w14:paraId="574E01B9"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0.021</w:t>
            </w:r>
          </w:p>
        </w:tc>
        <w:tc>
          <w:tcPr>
            <w:tcW w:w="1418" w:type="dxa"/>
          </w:tcPr>
          <w:p w14:paraId="66A4ED59"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0.005</w:t>
            </w:r>
          </w:p>
        </w:tc>
        <w:tc>
          <w:tcPr>
            <w:tcW w:w="850" w:type="dxa"/>
          </w:tcPr>
          <w:p w14:paraId="603252AF"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3.766</w:t>
            </w:r>
          </w:p>
        </w:tc>
        <w:tc>
          <w:tcPr>
            <w:tcW w:w="851" w:type="dxa"/>
          </w:tcPr>
          <w:p w14:paraId="059AFE3C"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0.000</w:t>
            </w:r>
          </w:p>
        </w:tc>
        <w:tc>
          <w:tcPr>
            <w:tcW w:w="1134" w:type="dxa"/>
          </w:tcPr>
          <w:p w14:paraId="26180489"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0.368</w:t>
            </w:r>
          </w:p>
        </w:tc>
        <w:tc>
          <w:tcPr>
            <w:tcW w:w="1701" w:type="dxa"/>
          </w:tcPr>
          <w:p w14:paraId="0272D337" w14:textId="77777777" w:rsidR="000A1033" w:rsidRPr="00B007C7" w:rsidRDefault="000A1033" w:rsidP="00C6448E">
            <w:pPr>
              <w:rPr>
                <w:rFonts w:ascii="Times New Roman" w:hAnsi="Times New Roman" w:cs="Times New Roman"/>
                <w:sz w:val="18"/>
                <w:szCs w:val="18"/>
              </w:rPr>
            </w:pPr>
            <w:r>
              <w:rPr>
                <w:rFonts w:ascii="Times New Roman" w:hAnsi="Times New Roman" w:cs="Times New Roman"/>
                <w:sz w:val="18"/>
                <w:szCs w:val="18"/>
              </w:rPr>
              <w:t>0.056</w:t>
            </w:r>
          </w:p>
        </w:tc>
      </w:tr>
    </w:tbl>
    <w:p w14:paraId="772FA18F" w14:textId="77777777" w:rsidR="00300E63" w:rsidRDefault="00300E63" w:rsidP="00B4490E">
      <w:pPr>
        <w:jc w:val="both"/>
        <w:rPr>
          <w:rFonts w:ascii="Times New Roman" w:hAnsi="Times New Roman" w:cs="Times New Roman"/>
          <w:lang w:val="en-US"/>
        </w:rPr>
      </w:pPr>
    </w:p>
    <w:p w14:paraId="1D5F11A9" w14:textId="79AD9D22" w:rsidR="00866FBE" w:rsidRPr="00300E63" w:rsidRDefault="00866FBE" w:rsidP="00300E63">
      <w:pPr>
        <w:rPr>
          <w:rFonts w:ascii="Times New Roman" w:hAnsi="Times New Roman" w:cs="Times New Roman"/>
          <w:b/>
          <w:bCs/>
          <w:sz w:val="22"/>
          <w:szCs w:val="22"/>
          <w:lang w:val="en-US"/>
        </w:rPr>
      </w:pPr>
      <w:r w:rsidRPr="00176899">
        <w:rPr>
          <w:rStyle w:val="af3"/>
          <w:rFonts w:ascii="Times New Roman" w:hAnsi="Times New Roman" w:cs="Times New Roman"/>
          <w:sz w:val="22"/>
          <w:szCs w:val="22"/>
        </w:rPr>
        <w:t xml:space="preserve">Table </w:t>
      </w:r>
      <w:r>
        <w:rPr>
          <w:rStyle w:val="af3"/>
          <w:rFonts w:ascii="Times New Roman" w:hAnsi="Times New Roman" w:cs="Times New Roman"/>
          <w:sz w:val="22"/>
          <w:szCs w:val="22"/>
        </w:rPr>
        <w:t>5</w:t>
      </w:r>
      <w:r w:rsidR="00856FAE">
        <w:rPr>
          <w:rStyle w:val="af3"/>
          <w:rFonts w:ascii="Times New Roman" w:hAnsi="Times New Roman" w:cs="Times New Roman"/>
          <w:sz w:val="22"/>
          <w:szCs w:val="22"/>
        </w:rPr>
        <w:t>.</w:t>
      </w:r>
      <w:r w:rsidRPr="00176899">
        <w:rPr>
          <w:rStyle w:val="af3"/>
          <w:rFonts w:ascii="Times New Roman" w:hAnsi="Times New Roman" w:cs="Times New Roman"/>
          <w:sz w:val="22"/>
          <w:szCs w:val="22"/>
        </w:rPr>
        <w:t xml:space="preserve"> </w:t>
      </w:r>
      <w:r>
        <w:rPr>
          <w:rStyle w:val="af3"/>
          <w:rFonts w:ascii="Times New Roman" w:hAnsi="Times New Roman" w:cs="Times New Roman"/>
          <w:sz w:val="22"/>
          <w:szCs w:val="22"/>
        </w:rPr>
        <w:t>Mediation Test for Sadness</w:t>
      </w:r>
    </w:p>
    <w:tbl>
      <w:tblPr>
        <w:tblStyle w:val="af2"/>
        <w:tblW w:w="9167" w:type="dxa"/>
        <w:tblInd w:w="-28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985"/>
        <w:gridCol w:w="1276"/>
        <w:gridCol w:w="1418"/>
        <w:gridCol w:w="850"/>
        <w:gridCol w:w="851"/>
        <w:gridCol w:w="1134"/>
        <w:gridCol w:w="1653"/>
      </w:tblGrid>
      <w:tr w:rsidR="00866FBE" w:rsidRPr="00B007C7" w14:paraId="43DCF571" w14:textId="77777777" w:rsidTr="00C6448E">
        <w:tc>
          <w:tcPr>
            <w:tcW w:w="1985" w:type="dxa"/>
            <w:tcBorders>
              <w:bottom w:val="single" w:sz="4" w:space="0" w:color="auto"/>
            </w:tcBorders>
          </w:tcPr>
          <w:p w14:paraId="6335373D" w14:textId="77777777" w:rsidR="00866FBE" w:rsidRPr="00B10F67" w:rsidRDefault="00866FBE" w:rsidP="00C6448E">
            <w:pPr>
              <w:rPr>
                <w:rFonts w:ascii="Times New Roman" w:hAnsi="Times New Roman" w:cs="Times New Roman"/>
                <w:b/>
                <w:bCs/>
                <w:sz w:val="16"/>
                <w:szCs w:val="16"/>
              </w:rPr>
            </w:pPr>
            <w:r w:rsidRPr="00B10F67">
              <w:rPr>
                <w:rFonts w:ascii="Times New Roman" w:hAnsi="Times New Roman" w:cs="Times New Roman" w:hint="eastAsia"/>
                <w:b/>
                <w:bCs/>
                <w:sz w:val="16"/>
                <w:szCs w:val="16"/>
              </w:rPr>
              <w:t>Wor</w:t>
            </w:r>
            <w:r w:rsidRPr="00B10F67">
              <w:rPr>
                <w:rFonts w:ascii="Times New Roman" w:hAnsi="Times New Roman" w:cs="Times New Roman"/>
                <w:b/>
                <w:bCs/>
                <w:sz w:val="16"/>
                <w:szCs w:val="16"/>
              </w:rPr>
              <w:t>king Hour Category</w:t>
            </w:r>
          </w:p>
        </w:tc>
        <w:tc>
          <w:tcPr>
            <w:tcW w:w="1276" w:type="dxa"/>
            <w:tcBorders>
              <w:bottom w:val="single" w:sz="4" w:space="0" w:color="auto"/>
            </w:tcBorders>
          </w:tcPr>
          <w:p w14:paraId="0B951DDE" w14:textId="77777777" w:rsidR="00866FBE" w:rsidRPr="00B10F67" w:rsidRDefault="00866FBE" w:rsidP="00C6448E">
            <w:pPr>
              <w:rPr>
                <w:rFonts w:ascii="Times New Roman" w:hAnsi="Times New Roman" w:cs="Times New Roman"/>
                <w:b/>
                <w:bCs/>
                <w:sz w:val="16"/>
                <w:szCs w:val="16"/>
              </w:rPr>
            </w:pPr>
            <w:r w:rsidRPr="00B10F67">
              <w:rPr>
                <w:rFonts w:ascii="Times New Roman" w:hAnsi="Times New Roman" w:cs="Times New Roman"/>
                <w:b/>
                <w:bCs/>
                <w:sz w:val="16"/>
                <w:szCs w:val="16"/>
              </w:rPr>
              <w:t>Indirect Effect</w:t>
            </w:r>
          </w:p>
        </w:tc>
        <w:tc>
          <w:tcPr>
            <w:tcW w:w="1418" w:type="dxa"/>
            <w:tcBorders>
              <w:bottom w:val="single" w:sz="4" w:space="0" w:color="auto"/>
            </w:tcBorders>
          </w:tcPr>
          <w:p w14:paraId="72A7870A" w14:textId="77777777" w:rsidR="00866FBE" w:rsidRPr="00B10F67" w:rsidRDefault="00866FBE" w:rsidP="00C6448E">
            <w:pPr>
              <w:rPr>
                <w:rFonts w:ascii="Times New Roman" w:hAnsi="Times New Roman" w:cs="Times New Roman"/>
                <w:b/>
                <w:bCs/>
                <w:sz w:val="16"/>
                <w:szCs w:val="16"/>
              </w:rPr>
            </w:pPr>
            <w:r w:rsidRPr="00B10F67">
              <w:rPr>
                <w:rFonts w:ascii="Times New Roman" w:hAnsi="Times New Roman" w:cs="Times New Roman"/>
                <w:b/>
                <w:bCs/>
                <w:sz w:val="16"/>
                <w:szCs w:val="16"/>
              </w:rPr>
              <w:t>Standard Error</w:t>
            </w:r>
          </w:p>
        </w:tc>
        <w:tc>
          <w:tcPr>
            <w:tcW w:w="850" w:type="dxa"/>
            <w:tcBorders>
              <w:bottom w:val="single" w:sz="4" w:space="0" w:color="auto"/>
            </w:tcBorders>
          </w:tcPr>
          <w:p w14:paraId="1FF49015" w14:textId="77777777" w:rsidR="00866FBE" w:rsidRPr="00B10F67" w:rsidRDefault="00866FBE" w:rsidP="00C6448E">
            <w:pPr>
              <w:rPr>
                <w:rFonts w:ascii="Times New Roman" w:hAnsi="Times New Roman" w:cs="Times New Roman"/>
                <w:b/>
                <w:bCs/>
                <w:sz w:val="16"/>
                <w:szCs w:val="16"/>
              </w:rPr>
            </w:pPr>
            <w:r w:rsidRPr="00B10F67">
              <w:rPr>
                <w:rFonts w:ascii="Times New Roman" w:hAnsi="Times New Roman" w:cs="Times New Roman"/>
                <w:b/>
                <w:bCs/>
                <w:sz w:val="16"/>
                <w:szCs w:val="16"/>
              </w:rPr>
              <w:t>Z score</w:t>
            </w:r>
          </w:p>
        </w:tc>
        <w:tc>
          <w:tcPr>
            <w:tcW w:w="851" w:type="dxa"/>
            <w:tcBorders>
              <w:bottom w:val="single" w:sz="4" w:space="0" w:color="auto"/>
            </w:tcBorders>
          </w:tcPr>
          <w:p w14:paraId="04483C71" w14:textId="77777777" w:rsidR="00866FBE" w:rsidRPr="00B10F67" w:rsidRDefault="00866FBE" w:rsidP="00C6448E">
            <w:pPr>
              <w:rPr>
                <w:rFonts w:ascii="Times New Roman" w:hAnsi="Times New Roman" w:cs="Times New Roman"/>
                <w:b/>
                <w:bCs/>
                <w:sz w:val="16"/>
                <w:szCs w:val="16"/>
              </w:rPr>
            </w:pPr>
            <w:r w:rsidRPr="00B10F67">
              <w:rPr>
                <w:rFonts w:ascii="Times New Roman" w:hAnsi="Times New Roman" w:cs="Times New Roman"/>
                <w:b/>
                <w:bCs/>
                <w:sz w:val="16"/>
                <w:szCs w:val="16"/>
              </w:rPr>
              <w:t>P Value</w:t>
            </w:r>
          </w:p>
        </w:tc>
        <w:tc>
          <w:tcPr>
            <w:tcW w:w="1134" w:type="dxa"/>
            <w:tcBorders>
              <w:bottom w:val="single" w:sz="4" w:space="0" w:color="auto"/>
            </w:tcBorders>
          </w:tcPr>
          <w:p w14:paraId="6243611D" w14:textId="77777777" w:rsidR="00866FBE" w:rsidRPr="00B10F67" w:rsidRDefault="00866FBE" w:rsidP="00C6448E">
            <w:pPr>
              <w:rPr>
                <w:rFonts w:ascii="Times New Roman" w:hAnsi="Times New Roman" w:cs="Times New Roman"/>
                <w:b/>
                <w:bCs/>
                <w:sz w:val="16"/>
                <w:szCs w:val="16"/>
              </w:rPr>
            </w:pPr>
            <w:r w:rsidRPr="00B10F67">
              <w:rPr>
                <w:rFonts w:ascii="Times New Roman" w:hAnsi="Times New Roman" w:cs="Times New Roman"/>
                <w:b/>
                <w:bCs/>
                <w:sz w:val="16"/>
                <w:szCs w:val="16"/>
              </w:rPr>
              <w:t>Total Effect</w:t>
            </w:r>
          </w:p>
        </w:tc>
        <w:tc>
          <w:tcPr>
            <w:tcW w:w="1653" w:type="dxa"/>
            <w:tcBorders>
              <w:bottom w:val="single" w:sz="4" w:space="0" w:color="auto"/>
            </w:tcBorders>
          </w:tcPr>
          <w:p w14:paraId="4DF179DD" w14:textId="77777777" w:rsidR="00866FBE" w:rsidRPr="00B10F67" w:rsidRDefault="00866FBE" w:rsidP="00C6448E">
            <w:pPr>
              <w:rPr>
                <w:rFonts w:ascii="Times New Roman" w:hAnsi="Times New Roman" w:cs="Times New Roman"/>
                <w:b/>
                <w:bCs/>
                <w:sz w:val="16"/>
                <w:szCs w:val="16"/>
              </w:rPr>
            </w:pPr>
            <w:r w:rsidRPr="00B10F67">
              <w:rPr>
                <w:rFonts w:ascii="Times New Roman" w:hAnsi="Times New Roman" w:cs="Times New Roman"/>
                <w:b/>
                <w:bCs/>
                <w:sz w:val="16"/>
                <w:szCs w:val="16"/>
              </w:rPr>
              <w:t>Proportion Mediated</w:t>
            </w:r>
          </w:p>
        </w:tc>
      </w:tr>
      <w:tr w:rsidR="00866FBE" w:rsidRPr="00B007C7" w14:paraId="52BCF300" w14:textId="77777777" w:rsidTr="00C6448E">
        <w:trPr>
          <w:trHeight w:val="288"/>
        </w:trPr>
        <w:tc>
          <w:tcPr>
            <w:tcW w:w="1985" w:type="dxa"/>
            <w:tcBorders>
              <w:top w:val="single" w:sz="4" w:space="0" w:color="auto"/>
            </w:tcBorders>
          </w:tcPr>
          <w:p w14:paraId="0EC0C7F2"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Excessive overtime</w:t>
            </w:r>
          </w:p>
        </w:tc>
        <w:tc>
          <w:tcPr>
            <w:tcW w:w="1276" w:type="dxa"/>
            <w:tcBorders>
              <w:top w:val="single" w:sz="4" w:space="0" w:color="auto"/>
            </w:tcBorders>
          </w:tcPr>
          <w:p w14:paraId="14C344DE"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0.000</w:t>
            </w:r>
          </w:p>
        </w:tc>
        <w:tc>
          <w:tcPr>
            <w:tcW w:w="1418" w:type="dxa"/>
            <w:tcBorders>
              <w:top w:val="single" w:sz="4" w:space="0" w:color="auto"/>
            </w:tcBorders>
          </w:tcPr>
          <w:p w14:paraId="2235A3BC"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0.004</w:t>
            </w:r>
          </w:p>
        </w:tc>
        <w:tc>
          <w:tcPr>
            <w:tcW w:w="850" w:type="dxa"/>
            <w:tcBorders>
              <w:top w:val="single" w:sz="4" w:space="0" w:color="auto"/>
            </w:tcBorders>
          </w:tcPr>
          <w:p w14:paraId="7ED727C7"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0.100</w:t>
            </w:r>
          </w:p>
        </w:tc>
        <w:tc>
          <w:tcPr>
            <w:tcW w:w="851" w:type="dxa"/>
            <w:tcBorders>
              <w:top w:val="single" w:sz="4" w:space="0" w:color="auto"/>
            </w:tcBorders>
          </w:tcPr>
          <w:p w14:paraId="1F1DFE3F"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0.920</w:t>
            </w:r>
          </w:p>
        </w:tc>
        <w:tc>
          <w:tcPr>
            <w:tcW w:w="1134" w:type="dxa"/>
            <w:tcBorders>
              <w:top w:val="single" w:sz="4" w:space="0" w:color="auto"/>
            </w:tcBorders>
          </w:tcPr>
          <w:p w14:paraId="5CAF8197"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0.032</w:t>
            </w:r>
          </w:p>
        </w:tc>
        <w:tc>
          <w:tcPr>
            <w:tcW w:w="1653" w:type="dxa"/>
            <w:tcBorders>
              <w:top w:val="single" w:sz="4" w:space="0" w:color="auto"/>
            </w:tcBorders>
          </w:tcPr>
          <w:p w14:paraId="540B5B5D"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0.011</w:t>
            </w:r>
          </w:p>
        </w:tc>
      </w:tr>
      <w:tr w:rsidR="00866FBE" w:rsidRPr="00B007C7" w14:paraId="7CF1F9E2" w14:textId="77777777" w:rsidTr="00C6448E">
        <w:trPr>
          <w:trHeight w:val="292"/>
        </w:trPr>
        <w:tc>
          <w:tcPr>
            <w:tcW w:w="1985" w:type="dxa"/>
          </w:tcPr>
          <w:p w14:paraId="35C31646"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High overtime</w:t>
            </w:r>
          </w:p>
        </w:tc>
        <w:tc>
          <w:tcPr>
            <w:tcW w:w="1276" w:type="dxa"/>
          </w:tcPr>
          <w:p w14:paraId="183A5C04"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-0.004</w:t>
            </w:r>
          </w:p>
        </w:tc>
        <w:tc>
          <w:tcPr>
            <w:tcW w:w="1418" w:type="dxa"/>
          </w:tcPr>
          <w:p w14:paraId="11E8BE1A"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0.002</w:t>
            </w:r>
          </w:p>
        </w:tc>
        <w:tc>
          <w:tcPr>
            <w:tcW w:w="850" w:type="dxa"/>
          </w:tcPr>
          <w:p w14:paraId="28D1AB36"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-2.146</w:t>
            </w:r>
          </w:p>
        </w:tc>
        <w:tc>
          <w:tcPr>
            <w:tcW w:w="851" w:type="dxa"/>
          </w:tcPr>
          <w:p w14:paraId="0EA20033"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0.032</w:t>
            </w:r>
          </w:p>
        </w:tc>
        <w:tc>
          <w:tcPr>
            <w:tcW w:w="1134" w:type="dxa"/>
          </w:tcPr>
          <w:p w14:paraId="77EE663D"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-0.06</w:t>
            </w:r>
          </w:p>
        </w:tc>
        <w:tc>
          <w:tcPr>
            <w:tcW w:w="1653" w:type="dxa"/>
          </w:tcPr>
          <w:p w14:paraId="0FD51777"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0.592</w:t>
            </w:r>
          </w:p>
        </w:tc>
      </w:tr>
      <w:tr w:rsidR="00866FBE" w:rsidRPr="00B007C7" w14:paraId="5AA2656A" w14:textId="77777777" w:rsidTr="00C6448E">
        <w:trPr>
          <w:trHeight w:val="267"/>
        </w:trPr>
        <w:tc>
          <w:tcPr>
            <w:tcW w:w="1985" w:type="dxa"/>
          </w:tcPr>
          <w:p w14:paraId="6A0C4225"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Moderate overtime</w:t>
            </w:r>
          </w:p>
        </w:tc>
        <w:tc>
          <w:tcPr>
            <w:tcW w:w="1276" w:type="dxa"/>
          </w:tcPr>
          <w:p w14:paraId="7352669F"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0.004</w:t>
            </w:r>
          </w:p>
        </w:tc>
        <w:tc>
          <w:tcPr>
            <w:tcW w:w="1418" w:type="dxa"/>
          </w:tcPr>
          <w:p w14:paraId="3B37D228"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0.002</w:t>
            </w:r>
          </w:p>
        </w:tc>
        <w:tc>
          <w:tcPr>
            <w:tcW w:w="850" w:type="dxa"/>
          </w:tcPr>
          <w:p w14:paraId="67860DB0"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1.850</w:t>
            </w:r>
          </w:p>
        </w:tc>
        <w:tc>
          <w:tcPr>
            <w:tcW w:w="851" w:type="dxa"/>
          </w:tcPr>
          <w:p w14:paraId="1CC80BE1"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0.064</w:t>
            </w:r>
          </w:p>
        </w:tc>
        <w:tc>
          <w:tcPr>
            <w:tcW w:w="1134" w:type="dxa"/>
          </w:tcPr>
          <w:p w14:paraId="417C82A4"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-0.017</w:t>
            </w:r>
          </w:p>
        </w:tc>
        <w:tc>
          <w:tcPr>
            <w:tcW w:w="1653" w:type="dxa"/>
          </w:tcPr>
          <w:p w14:paraId="60ACA77E"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-0.234</w:t>
            </w:r>
          </w:p>
        </w:tc>
      </w:tr>
      <w:tr w:rsidR="00866FBE" w:rsidRPr="00B007C7" w14:paraId="1E886866" w14:textId="77777777" w:rsidTr="00C6448E">
        <w:tc>
          <w:tcPr>
            <w:tcW w:w="1985" w:type="dxa"/>
          </w:tcPr>
          <w:p w14:paraId="231968C7"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Part time</w:t>
            </w:r>
          </w:p>
        </w:tc>
        <w:tc>
          <w:tcPr>
            <w:tcW w:w="1276" w:type="dxa"/>
          </w:tcPr>
          <w:p w14:paraId="20D568E5"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0.007</w:t>
            </w:r>
          </w:p>
        </w:tc>
        <w:tc>
          <w:tcPr>
            <w:tcW w:w="1418" w:type="dxa"/>
          </w:tcPr>
          <w:p w14:paraId="3625E16C"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0.002</w:t>
            </w:r>
          </w:p>
        </w:tc>
        <w:tc>
          <w:tcPr>
            <w:tcW w:w="850" w:type="dxa"/>
          </w:tcPr>
          <w:p w14:paraId="6645C9F8"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3.757</w:t>
            </w:r>
          </w:p>
        </w:tc>
        <w:tc>
          <w:tcPr>
            <w:tcW w:w="851" w:type="dxa"/>
          </w:tcPr>
          <w:p w14:paraId="1E6211DA"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0.000</w:t>
            </w:r>
          </w:p>
        </w:tc>
        <w:tc>
          <w:tcPr>
            <w:tcW w:w="1134" w:type="dxa"/>
          </w:tcPr>
          <w:p w14:paraId="33539B1B"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0.088</w:t>
            </w:r>
          </w:p>
        </w:tc>
        <w:tc>
          <w:tcPr>
            <w:tcW w:w="1653" w:type="dxa"/>
          </w:tcPr>
          <w:p w14:paraId="29723C84" w14:textId="77777777" w:rsidR="00866FBE" w:rsidRPr="00B007C7" w:rsidRDefault="00866FBE" w:rsidP="00C6448E">
            <w:pPr>
              <w:rPr>
                <w:rFonts w:ascii="Times New Roman" w:hAnsi="Times New Roman" w:cs="Times New Roman"/>
                <w:sz w:val="18"/>
                <w:szCs w:val="18"/>
              </w:rPr>
            </w:pPr>
            <w:r>
              <w:rPr>
                <w:rFonts w:ascii="Times New Roman" w:hAnsi="Times New Roman" w:cs="Times New Roman"/>
                <w:sz w:val="18"/>
                <w:szCs w:val="18"/>
              </w:rPr>
              <w:t>0.075</w:t>
            </w:r>
          </w:p>
        </w:tc>
      </w:tr>
    </w:tbl>
    <w:p w14:paraId="36149673" w14:textId="77777777" w:rsidR="00542BE9" w:rsidRDefault="00542BE9" w:rsidP="00B4490E">
      <w:pPr>
        <w:jc w:val="both"/>
        <w:rPr>
          <w:rFonts w:ascii="Times New Roman" w:hAnsi="Times New Roman" w:cs="Times New Roman"/>
          <w:lang w:val="en-US"/>
        </w:rPr>
      </w:pPr>
    </w:p>
    <w:p w14:paraId="14FD53AE" w14:textId="77777777" w:rsidR="00300E63" w:rsidRPr="00542BE9" w:rsidRDefault="00300E63" w:rsidP="00B4490E">
      <w:pPr>
        <w:jc w:val="both"/>
        <w:rPr>
          <w:rFonts w:ascii="Times New Roman" w:hAnsi="Times New Roman" w:cs="Times New Roman"/>
          <w:lang w:val="en-US"/>
        </w:rPr>
      </w:pPr>
    </w:p>
    <w:p w14:paraId="7B1AE49C" w14:textId="4E15FB27" w:rsidR="00E71C1D" w:rsidRPr="00271FEA" w:rsidRDefault="00E71C1D" w:rsidP="00E71C1D">
      <w:pPr>
        <w:jc w:val="both"/>
        <w:rPr>
          <w:rFonts w:ascii="Times New Roman" w:hAnsi="Times New Roman" w:cs="Times New Roman"/>
          <w:b/>
          <w:bCs/>
          <w:szCs w:val="28"/>
        </w:rPr>
      </w:pPr>
      <w:r>
        <w:rPr>
          <w:rFonts w:ascii="Times New Roman" w:hAnsi="Times New Roman" w:cs="Times New Roman" w:hint="eastAsia"/>
          <w:b/>
          <w:bCs/>
          <w:szCs w:val="28"/>
        </w:rPr>
        <w:t>5. He</w:t>
      </w:r>
      <w:r>
        <w:rPr>
          <w:rFonts w:ascii="Times New Roman" w:hAnsi="Times New Roman" w:cs="Times New Roman"/>
          <w:b/>
          <w:bCs/>
          <w:szCs w:val="28"/>
        </w:rPr>
        <w:t xml:space="preserve">terogeneity Analysis and </w:t>
      </w:r>
      <w:r w:rsidRPr="00400BAB">
        <w:rPr>
          <w:rFonts w:ascii="Times New Roman" w:hAnsi="Times New Roman" w:cs="Times New Roman"/>
          <w:b/>
          <w:bCs/>
          <w:szCs w:val="28"/>
        </w:rPr>
        <w:t xml:space="preserve">Data </w:t>
      </w:r>
      <w:r w:rsidR="00856FAE">
        <w:rPr>
          <w:rFonts w:ascii="Times New Roman" w:hAnsi="Times New Roman" w:cs="Times New Roman"/>
          <w:b/>
          <w:bCs/>
          <w:szCs w:val="28"/>
        </w:rPr>
        <w:t>V</w:t>
      </w:r>
      <w:r w:rsidRPr="00400BAB">
        <w:rPr>
          <w:rFonts w:ascii="Times New Roman" w:hAnsi="Times New Roman" w:cs="Times New Roman"/>
          <w:b/>
          <w:bCs/>
          <w:szCs w:val="28"/>
        </w:rPr>
        <w:t>isualization</w:t>
      </w:r>
    </w:p>
    <w:p w14:paraId="51C133D3" w14:textId="093151DC" w:rsidR="00E71C1D" w:rsidRDefault="00E71C1D" w:rsidP="00E71C1D">
      <w:pPr>
        <w:jc w:val="both"/>
        <w:rPr>
          <w:rFonts w:ascii="Times New Roman" w:hAnsi="Times New Roman" w:cs="Times New Roman"/>
          <w:szCs w:val="28"/>
        </w:rPr>
      </w:pPr>
      <w:r w:rsidRPr="009D292A">
        <w:rPr>
          <w:rFonts w:ascii="Times New Roman" w:hAnsi="Times New Roman" w:cs="Times New Roman"/>
          <w:szCs w:val="28"/>
        </w:rPr>
        <w:t xml:space="preserve">While the main findings presented in </w:t>
      </w:r>
      <w:r w:rsidRPr="00FB6BAD">
        <w:rPr>
          <w:rFonts w:ascii="Times New Roman" w:hAnsi="Times New Roman" w:cs="Times New Roman"/>
          <w:b/>
          <w:bCs/>
          <w:szCs w:val="28"/>
        </w:rPr>
        <w:t xml:space="preserve">Table </w:t>
      </w:r>
      <w:r w:rsidR="00B136D2">
        <w:rPr>
          <w:rFonts w:ascii="Times New Roman" w:hAnsi="Times New Roman" w:cs="Times New Roman" w:hint="eastAsia"/>
          <w:b/>
          <w:bCs/>
          <w:szCs w:val="28"/>
        </w:rPr>
        <w:t>3</w:t>
      </w:r>
      <w:r w:rsidRPr="009D292A">
        <w:rPr>
          <w:rFonts w:ascii="Times New Roman" w:hAnsi="Times New Roman" w:cs="Times New Roman"/>
          <w:szCs w:val="28"/>
        </w:rPr>
        <w:t xml:space="preserve"> demonstrate the overall relationship between working hours and mental health, this average effect may </w:t>
      </w:r>
      <w:r>
        <w:rPr>
          <w:rFonts w:ascii="Times New Roman" w:hAnsi="Times New Roman" w:cs="Times New Roman"/>
          <w:szCs w:val="28"/>
        </w:rPr>
        <w:t>have</w:t>
      </w:r>
      <w:r w:rsidRPr="009D292A">
        <w:rPr>
          <w:rFonts w:ascii="Times New Roman" w:hAnsi="Times New Roman" w:cs="Times New Roman"/>
          <w:szCs w:val="28"/>
        </w:rPr>
        <w:t xml:space="preserve"> important variations across different groups and contexts. To gain a deeper understanding of the potential mechanisms through which working hours affect mental health, we conduct heterogeneity analyses along two important dimensions</w:t>
      </w:r>
      <w:r>
        <w:rPr>
          <w:rFonts w:ascii="Times New Roman" w:hAnsi="Times New Roman" w:cs="Times New Roman"/>
          <w:szCs w:val="28"/>
        </w:rPr>
        <w:t>.</w:t>
      </w:r>
    </w:p>
    <w:p w14:paraId="7BEE08EE" w14:textId="77777777" w:rsidR="00E71C1D" w:rsidRPr="002C3D13" w:rsidRDefault="00E71C1D" w:rsidP="00E71C1D">
      <w:pPr>
        <w:jc w:val="both"/>
        <w:rPr>
          <w:rFonts w:ascii="Times New Roman" w:hAnsi="Times New Roman" w:cs="Times New Roman"/>
          <w:b/>
          <w:bCs/>
          <w:szCs w:val="28"/>
        </w:rPr>
      </w:pPr>
      <w:r w:rsidRPr="002C3D13">
        <w:rPr>
          <w:rFonts w:ascii="Times New Roman" w:hAnsi="Times New Roman" w:cs="Times New Roman"/>
          <w:b/>
          <w:bCs/>
          <w:szCs w:val="28"/>
        </w:rPr>
        <w:lastRenderedPageBreak/>
        <w:t xml:space="preserve">5.1 Sex </w:t>
      </w:r>
      <w:r>
        <w:rPr>
          <w:rFonts w:ascii="Times New Roman" w:hAnsi="Times New Roman" w:cs="Times New Roman"/>
          <w:b/>
          <w:bCs/>
          <w:szCs w:val="28"/>
        </w:rPr>
        <w:t>H</w:t>
      </w:r>
      <w:r w:rsidRPr="002C3D13">
        <w:rPr>
          <w:rFonts w:ascii="Times New Roman" w:hAnsi="Times New Roman" w:cs="Times New Roman"/>
          <w:b/>
          <w:bCs/>
          <w:szCs w:val="28"/>
        </w:rPr>
        <w:t>eterogeneity</w:t>
      </w:r>
    </w:p>
    <w:p w14:paraId="75D98626" w14:textId="77777777" w:rsidR="00E71C1D" w:rsidRDefault="00E71C1D" w:rsidP="00E71C1D">
      <w:pPr>
        <w:jc w:val="both"/>
        <w:rPr>
          <w:rFonts w:ascii="Times New Roman" w:hAnsi="Times New Roman" w:cs="Times New Roman"/>
          <w:szCs w:val="28"/>
        </w:rPr>
      </w:pPr>
      <w:r w:rsidRPr="00400BAB">
        <w:rPr>
          <w:rFonts w:ascii="Times New Roman" w:hAnsi="Times New Roman" w:cs="Times New Roman"/>
          <w:noProof/>
          <w:szCs w:val="28"/>
        </w:rPr>
        <w:drawing>
          <wp:inline distT="0" distB="0" distL="0" distR="0" wp14:anchorId="3B241382" wp14:editId="720D47FA">
            <wp:extent cx="2316867" cy="2312125"/>
            <wp:effectExtent l="0" t="0" r="0" b="0"/>
            <wp:docPr id="1096438841" name="图片 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38841" name="图片 7" descr="图表, 条形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180" cy="2329402"/>
                    </a:xfrm>
                    <a:prstGeom prst="rect">
                      <a:avLst/>
                    </a:prstGeom>
                  </pic:spPr>
                </pic:pic>
              </a:graphicData>
            </a:graphic>
          </wp:inline>
        </w:drawing>
      </w:r>
      <w:r w:rsidRPr="00400BAB">
        <w:rPr>
          <w:rFonts w:ascii="Times New Roman" w:hAnsi="Times New Roman" w:cs="Times New Roman"/>
          <w:noProof/>
          <w:szCs w:val="28"/>
        </w:rPr>
        <w:drawing>
          <wp:inline distT="0" distB="0" distL="0" distR="0" wp14:anchorId="028F354A" wp14:editId="4AFC07E9">
            <wp:extent cx="2356136" cy="2351314"/>
            <wp:effectExtent l="0" t="0" r="0" b="0"/>
            <wp:docPr id="347475726"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75726" name="图片 8" descr="图表, 条形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4364" cy="2389464"/>
                    </a:xfrm>
                    <a:prstGeom prst="rect">
                      <a:avLst/>
                    </a:prstGeom>
                  </pic:spPr>
                </pic:pic>
              </a:graphicData>
            </a:graphic>
          </wp:inline>
        </w:drawing>
      </w:r>
    </w:p>
    <w:p w14:paraId="34FC4B07" w14:textId="77777777" w:rsidR="00E71C1D" w:rsidRPr="00455485" w:rsidRDefault="00E71C1D" w:rsidP="00E71C1D">
      <w:pPr>
        <w:jc w:val="both"/>
        <w:rPr>
          <w:rFonts w:ascii="Times New Roman" w:hAnsi="Times New Roman" w:cs="Times New Roman"/>
          <w:sz w:val="22"/>
          <w:szCs w:val="22"/>
        </w:rPr>
      </w:pPr>
      <w:r w:rsidRPr="00E17159">
        <w:rPr>
          <w:rFonts w:ascii="Times New Roman" w:hAnsi="Times New Roman" w:cs="Times New Roman"/>
          <w:b/>
          <w:bCs/>
          <w:sz w:val="22"/>
          <w:szCs w:val="22"/>
        </w:rPr>
        <w:t>Figure 3</w:t>
      </w:r>
      <w:r>
        <w:rPr>
          <w:rFonts w:ascii="Times New Roman" w:hAnsi="Times New Roman" w:cs="Times New Roman"/>
          <w:szCs w:val="22"/>
        </w:rPr>
        <w:t>: Average Sadness and Depression Level by Working Hours and Sex</w:t>
      </w:r>
    </w:p>
    <w:p w14:paraId="4DD722AF" w14:textId="13D6EA11" w:rsidR="00E71C1D" w:rsidRDefault="00E71C1D" w:rsidP="00E71C1D">
      <w:pPr>
        <w:jc w:val="both"/>
        <w:rPr>
          <w:rFonts w:ascii="Times New Roman" w:hAnsi="Times New Roman" w:cs="Times New Roman"/>
          <w:szCs w:val="28"/>
        </w:rPr>
      </w:pPr>
      <w:bookmarkStart w:id="24" w:name="OLE_LINK5"/>
      <w:r w:rsidRPr="00400BAB">
        <w:rPr>
          <w:rFonts w:ascii="Times New Roman" w:hAnsi="Times New Roman" w:cs="Times New Roman"/>
          <w:szCs w:val="28"/>
        </w:rPr>
        <w:t xml:space="preserve">To </w:t>
      </w:r>
      <w:r>
        <w:rPr>
          <w:rFonts w:ascii="Times New Roman" w:hAnsi="Times New Roman" w:cs="Times New Roman"/>
          <w:szCs w:val="28"/>
        </w:rPr>
        <w:t xml:space="preserve">investigate </w:t>
      </w:r>
      <w:r w:rsidRPr="00400BAB">
        <w:rPr>
          <w:rFonts w:ascii="Times New Roman" w:hAnsi="Times New Roman" w:cs="Times New Roman"/>
          <w:szCs w:val="28"/>
        </w:rPr>
        <w:t xml:space="preserve">the </w:t>
      </w:r>
      <w:r>
        <w:rPr>
          <w:rFonts w:ascii="Times New Roman" w:hAnsi="Times New Roman" w:cs="Times New Roman"/>
          <w:szCs w:val="28"/>
        </w:rPr>
        <w:t xml:space="preserve">gender-wise </w:t>
      </w:r>
      <w:r w:rsidRPr="00400BAB">
        <w:rPr>
          <w:rFonts w:ascii="Times New Roman" w:hAnsi="Times New Roman" w:cs="Times New Roman"/>
          <w:szCs w:val="28"/>
        </w:rPr>
        <w:t xml:space="preserve">impact </w:t>
      </w:r>
      <w:r>
        <w:rPr>
          <w:rFonts w:ascii="Times New Roman" w:hAnsi="Times New Roman" w:cs="Times New Roman"/>
          <w:szCs w:val="28"/>
        </w:rPr>
        <w:t xml:space="preserve">heterogeneity </w:t>
      </w:r>
      <w:r w:rsidRPr="00400BAB">
        <w:rPr>
          <w:rFonts w:ascii="Times New Roman" w:hAnsi="Times New Roman" w:cs="Times New Roman"/>
          <w:szCs w:val="28"/>
        </w:rPr>
        <w:t xml:space="preserve">of working hours on mental health, we first look at the </w:t>
      </w:r>
      <w:r>
        <w:rPr>
          <w:rFonts w:ascii="Times New Roman" w:hAnsi="Times New Roman" w:cs="Times New Roman"/>
          <w:szCs w:val="28"/>
        </w:rPr>
        <w:t xml:space="preserve">average mental health status </w:t>
      </w:r>
      <w:r w:rsidRPr="00400BAB">
        <w:rPr>
          <w:rFonts w:ascii="Times New Roman" w:hAnsi="Times New Roman" w:cs="Times New Roman"/>
          <w:szCs w:val="28"/>
        </w:rPr>
        <w:t>distribution of male and female</w:t>
      </w:r>
      <w:r>
        <w:rPr>
          <w:rFonts w:ascii="Times New Roman" w:hAnsi="Times New Roman" w:cs="Times New Roman"/>
          <w:szCs w:val="28"/>
        </w:rPr>
        <w:t xml:space="preserve"> (as shown in </w:t>
      </w:r>
      <w:r w:rsidR="00C30BF6" w:rsidRPr="00C30BF6">
        <w:rPr>
          <w:rFonts w:ascii="Times New Roman" w:hAnsi="Times New Roman" w:cs="Times New Roman"/>
          <w:b/>
          <w:bCs/>
          <w:szCs w:val="28"/>
        </w:rPr>
        <w:t>F</w:t>
      </w:r>
      <w:r w:rsidRPr="00C30BF6">
        <w:rPr>
          <w:rFonts w:ascii="Times New Roman" w:hAnsi="Times New Roman" w:cs="Times New Roman"/>
          <w:b/>
          <w:bCs/>
          <w:szCs w:val="28"/>
        </w:rPr>
        <w:t>igure 3</w:t>
      </w:r>
      <w:r>
        <w:rPr>
          <w:rFonts w:ascii="Times New Roman" w:hAnsi="Times New Roman" w:cs="Times New Roman"/>
          <w:szCs w:val="28"/>
        </w:rPr>
        <w:t>)</w:t>
      </w:r>
      <w:r w:rsidRPr="00400BAB">
        <w:rPr>
          <w:rFonts w:ascii="Times New Roman" w:hAnsi="Times New Roman" w:cs="Times New Roman"/>
          <w:szCs w:val="28"/>
        </w:rPr>
        <w:t xml:space="preserve"> </w:t>
      </w:r>
      <w:bookmarkEnd w:id="24"/>
      <w:r>
        <w:rPr>
          <w:rFonts w:ascii="Times New Roman" w:hAnsi="Times New Roman" w:cs="Times New Roman"/>
          <w:szCs w:val="28"/>
        </w:rPr>
        <w:t>in</w:t>
      </w:r>
      <w:r w:rsidRPr="00400BAB">
        <w:rPr>
          <w:rFonts w:ascii="Times New Roman" w:hAnsi="Times New Roman" w:cs="Times New Roman"/>
          <w:szCs w:val="28"/>
        </w:rPr>
        <w:t xml:space="preserve"> different working </w:t>
      </w:r>
      <w:r>
        <w:rPr>
          <w:rFonts w:ascii="Times New Roman" w:hAnsi="Times New Roman" w:cs="Times New Roman"/>
          <w:szCs w:val="28"/>
        </w:rPr>
        <w:t>hour groups</w:t>
      </w:r>
      <w:r w:rsidRPr="00400BAB">
        <w:rPr>
          <w:rFonts w:ascii="Times New Roman" w:hAnsi="Times New Roman" w:cs="Times New Roman"/>
          <w:szCs w:val="28"/>
        </w:rPr>
        <w:t xml:space="preserve">. There seems to be apparent cross-group differences in average sadness levels for male and female, while the difference in average depression frequency appears to be less distinctive. However, such relationships require further statistical investigation, which will be conducted </w:t>
      </w:r>
      <w:r>
        <w:rPr>
          <w:rFonts w:ascii="Times New Roman" w:hAnsi="Times New Roman" w:cs="Times New Roman"/>
          <w:szCs w:val="28"/>
        </w:rPr>
        <w:t>in following parts</w:t>
      </w:r>
      <w:r w:rsidRPr="00400BAB">
        <w:rPr>
          <w:rFonts w:ascii="Times New Roman" w:hAnsi="Times New Roman" w:cs="Times New Roman"/>
          <w:szCs w:val="28"/>
        </w:rPr>
        <w:t>.</w:t>
      </w:r>
    </w:p>
    <w:p w14:paraId="449F5847" w14:textId="77777777" w:rsidR="001D623C" w:rsidRDefault="001D623C" w:rsidP="001D623C">
      <w:pPr>
        <w:jc w:val="both"/>
        <w:rPr>
          <w:rFonts w:ascii="Times New Roman" w:hAnsi="Times New Roman" w:cs="Times New Roman"/>
          <w:szCs w:val="28"/>
        </w:rPr>
      </w:pPr>
      <w:bookmarkStart w:id="25" w:name="OLE_LINK26"/>
      <w:r w:rsidRPr="009D292A">
        <w:rPr>
          <w:rFonts w:ascii="Times New Roman" w:hAnsi="Times New Roman" w:cs="Times New Roman"/>
          <w:szCs w:val="28"/>
        </w:rPr>
        <w:t xml:space="preserve">To formally test these gender differences, we conduct a heterogeneity analysis by sex. </w:t>
      </w:r>
      <w:r>
        <w:rPr>
          <w:rFonts w:ascii="Times New Roman" w:hAnsi="Times New Roman" w:cs="Times New Roman"/>
          <w:szCs w:val="28"/>
        </w:rPr>
        <w:t xml:space="preserve">Relevant regression results are documented in </w:t>
      </w:r>
      <w:r>
        <w:rPr>
          <w:rFonts w:ascii="Times New Roman" w:hAnsi="Times New Roman" w:cs="Times New Roman"/>
          <w:b/>
          <w:bCs/>
          <w:szCs w:val="28"/>
        </w:rPr>
        <w:t>Table 6</w:t>
      </w:r>
      <w:r>
        <w:rPr>
          <w:rFonts w:ascii="Times New Roman" w:hAnsi="Times New Roman" w:cs="Times New Roman"/>
          <w:szCs w:val="28"/>
        </w:rPr>
        <w:t xml:space="preserve">, and corresponding Chow test results are shown in </w:t>
      </w:r>
      <w:r>
        <w:rPr>
          <w:rFonts w:ascii="Times New Roman" w:hAnsi="Times New Roman" w:cs="Times New Roman"/>
          <w:b/>
          <w:bCs/>
          <w:szCs w:val="28"/>
        </w:rPr>
        <w:t>Table 7</w:t>
      </w:r>
      <w:r>
        <w:rPr>
          <w:rFonts w:ascii="Times New Roman" w:hAnsi="Times New Roman" w:cs="Times New Roman"/>
          <w:szCs w:val="28"/>
        </w:rPr>
        <w:t>.</w:t>
      </w:r>
    </w:p>
    <w:p w14:paraId="300A79D4" w14:textId="77777777" w:rsidR="001D623C" w:rsidRDefault="001D623C" w:rsidP="001D623C">
      <w:pPr>
        <w:jc w:val="both"/>
        <w:rPr>
          <w:rFonts w:ascii="Times New Roman" w:hAnsi="Times New Roman" w:cs="Times New Roman"/>
          <w:szCs w:val="28"/>
        </w:rPr>
      </w:pPr>
      <w:r w:rsidRPr="00E1768A">
        <w:rPr>
          <w:rFonts w:ascii="Times New Roman" w:hAnsi="Times New Roman" w:cs="Times New Roman"/>
          <w:szCs w:val="28"/>
        </w:rPr>
        <w:t>For</w:t>
      </w:r>
      <w:r w:rsidRPr="00390E96">
        <w:rPr>
          <w:rFonts w:ascii="Times New Roman" w:hAnsi="Times New Roman" w:cs="Times New Roman"/>
          <w:szCs w:val="28"/>
        </w:rPr>
        <w:t xml:space="preserve"> depression, males show stronger and more significant responses to overtime work compared to females. Specifically, excessive overtime (0.254 vs 0.035) and high overtime (0.210 vs 0.034) have substantially larger effects on depression for males than females. This gender difference is statistically significant as confirmed by the Chow test (F-statistic = 40.06, p-value &lt; 0.00001). </w:t>
      </w:r>
      <w:r w:rsidRPr="0082366F">
        <w:rPr>
          <w:rFonts w:ascii="Times New Roman" w:hAnsi="Times New Roman" w:cs="Times New Roman"/>
          <w:szCs w:val="28"/>
        </w:rPr>
        <w:t xml:space="preserve">This idea is supported by Roche et al. (2016), who argue that men may be more susceptible to depression from long working hours than women due to traditional </w:t>
      </w:r>
      <w:bookmarkStart w:id="26" w:name="OLE_LINK25"/>
      <w:r w:rsidRPr="0082366F">
        <w:rPr>
          <w:rFonts w:ascii="Times New Roman" w:hAnsi="Times New Roman" w:cs="Times New Roman"/>
          <w:szCs w:val="28"/>
        </w:rPr>
        <w:t>masculine norms</w:t>
      </w:r>
      <w:bookmarkEnd w:id="26"/>
      <w:r w:rsidRPr="0082366F">
        <w:rPr>
          <w:rFonts w:ascii="Times New Roman" w:hAnsi="Times New Roman" w:cs="Times New Roman"/>
          <w:szCs w:val="28"/>
        </w:rPr>
        <w:t xml:space="preserve"> and the </w:t>
      </w:r>
      <w:r w:rsidRPr="00A01C60">
        <w:rPr>
          <w:rFonts w:ascii="Times New Roman" w:hAnsi="Times New Roman" w:cs="Times New Roman"/>
          <w:szCs w:val="28"/>
        </w:rPr>
        <w:t>societal</w:t>
      </w:r>
      <w:r>
        <w:rPr>
          <w:rFonts w:ascii="Times New Roman" w:hAnsi="Times New Roman" w:cs="Times New Roman"/>
          <w:szCs w:val="28"/>
        </w:rPr>
        <w:t xml:space="preserve"> </w:t>
      </w:r>
      <w:r w:rsidRPr="0082366F">
        <w:rPr>
          <w:rFonts w:ascii="Times New Roman" w:hAnsi="Times New Roman" w:cs="Times New Roman"/>
          <w:szCs w:val="28"/>
        </w:rPr>
        <w:t xml:space="preserve">stigma </w:t>
      </w:r>
      <w:r w:rsidRPr="00A01C60">
        <w:rPr>
          <w:rFonts w:ascii="Times New Roman" w:hAnsi="Times New Roman" w:cs="Times New Roman"/>
          <w:szCs w:val="28"/>
        </w:rPr>
        <w:t>that discourages openness about mental health struggles</w:t>
      </w:r>
      <w:r w:rsidRPr="0082366F">
        <w:rPr>
          <w:rFonts w:ascii="Times New Roman" w:hAnsi="Times New Roman" w:cs="Times New Roman"/>
          <w:szCs w:val="28"/>
        </w:rPr>
        <w:t xml:space="preserve">. Moreover, compared to women, men generally have lower mental health literacy, which makes them less likely to identify symptoms of depression. Consequently, they are less </w:t>
      </w:r>
      <w:r>
        <w:rPr>
          <w:rFonts w:ascii="Times New Roman" w:hAnsi="Times New Roman" w:cs="Times New Roman"/>
          <w:szCs w:val="28"/>
        </w:rPr>
        <w:t>inclined</w:t>
      </w:r>
      <w:r w:rsidRPr="0082366F">
        <w:rPr>
          <w:rFonts w:ascii="Times New Roman" w:hAnsi="Times New Roman" w:cs="Times New Roman"/>
          <w:szCs w:val="28"/>
        </w:rPr>
        <w:t xml:space="preserve"> to seek medical help or openly discuss their mental well-being, further exacerbat</w:t>
      </w:r>
      <w:r>
        <w:rPr>
          <w:rFonts w:ascii="Times New Roman" w:hAnsi="Times New Roman" w:cs="Times New Roman"/>
          <w:szCs w:val="28"/>
        </w:rPr>
        <w:t>ing</w:t>
      </w:r>
      <w:r w:rsidRPr="0082366F">
        <w:rPr>
          <w:rFonts w:ascii="Times New Roman" w:hAnsi="Times New Roman" w:cs="Times New Roman"/>
          <w:szCs w:val="28"/>
        </w:rPr>
        <w:t xml:space="preserve"> the negative impact of excessive work hours.</w:t>
      </w:r>
      <w:r>
        <w:rPr>
          <w:rFonts w:ascii="Times New Roman" w:hAnsi="Times New Roman" w:cs="Times New Roman"/>
          <w:szCs w:val="28"/>
        </w:rPr>
        <w:t xml:space="preserve"> </w:t>
      </w:r>
      <w:r w:rsidRPr="00390E96">
        <w:rPr>
          <w:rFonts w:ascii="Times New Roman" w:hAnsi="Times New Roman" w:cs="Times New Roman"/>
          <w:szCs w:val="28"/>
        </w:rPr>
        <w:t>However, for sadness, the gender differences are less pronounced and not statistically significant, as indicated by the Chow test</w:t>
      </w:r>
      <w:r>
        <w:rPr>
          <w:rFonts w:ascii="Times New Roman" w:hAnsi="Times New Roman" w:cs="Times New Roman"/>
          <w:szCs w:val="28"/>
        </w:rPr>
        <w:t xml:space="preserve"> with</w:t>
      </w:r>
      <w:r w:rsidRPr="00390E96">
        <w:rPr>
          <w:rFonts w:ascii="Times New Roman" w:hAnsi="Times New Roman" w:cs="Times New Roman"/>
          <w:szCs w:val="28"/>
        </w:rPr>
        <w:t xml:space="preserve"> p-value of 1.</w:t>
      </w:r>
      <w:r>
        <w:rPr>
          <w:rFonts w:ascii="Times New Roman" w:hAnsi="Times New Roman" w:cs="Times New Roman"/>
          <w:szCs w:val="28"/>
        </w:rPr>
        <w:t>0</w:t>
      </w:r>
      <w:r w:rsidRPr="00390E96">
        <w:rPr>
          <w:rFonts w:ascii="Times New Roman" w:hAnsi="Times New Roman" w:cs="Times New Roman"/>
          <w:szCs w:val="28"/>
        </w:rPr>
        <w:t xml:space="preserve">. </w:t>
      </w:r>
      <w:bookmarkEnd w:id="25"/>
      <w:r w:rsidRPr="009D292A">
        <w:rPr>
          <w:rFonts w:ascii="Times New Roman" w:hAnsi="Times New Roman" w:cs="Times New Roman"/>
          <w:szCs w:val="28"/>
        </w:rPr>
        <w:t>Overall, these findings demonstrate that overtime work has a significantly stronger effect on depression for male workers compared to female workers, while its impact on sadness is similar across both genders.</w:t>
      </w:r>
    </w:p>
    <w:p w14:paraId="028699F0" w14:textId="77777777" w:rsidR="001D623C" w:rsidRPr="001D623C" w:rsidRDefault="001D623C" w:rsidP="00E71C1D">
      <w:pPr>
        <w:jc w:val="both"/>
        <w:rPr>
          <w:rFonts w:ascii="Times New Roman" w:hAnsi="Times New Roman" w:cs="Times New Roman"/>
          <w:szCs w:val="28"/>
        </w:rPr>
      </w:pPr>
    </w:p>
    <w:p w14:paraId="4A39C252" w14:textId="77777777" w:rsidR="001D623C" w:rsidRPr="001D623C" w:rsidRDefault="001D623C" w:rsidP="00E71C1D">
      <w:pPr>
        <w:jc w:val="both"/>
        <w:rPr>
          <w:rFonts w:ascii="Times New Roman" w:hAnsi="Times New Roman" w:cs="Times New Roman"/>
          <w:szCs w:val="28"/>
          <w:lang w:val="en-US"/>
        </w:rPr>
      </w:pP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125"/>
        <w:gridCol w:w="2235"/>
        <w:gridCol w:w="62"/>
        <w:gridCol w:w="1767"/>
        <w:gridCol w:w="1470"/>
        <w:gridCol w:w="1956"/>
        <w:gridCol w:w="1553"/>
      </w:tblGrid>
      <w:tr w:rsidR="00E71C1D" w:rsidRPr="00A20123" w14:paraId="16915CC2" w14:textId="77777777" w:rsidTr="00C6448E">
        <w:trPr>
          <w:tblCellSpacing w:w="15" w:type="dxa"/>
        </w:trPr>
        <w:tc>
          <w:tcPr>
            <w:tcW w:w="8388" w:type="dxa"/>
            <w:gridSpan w:val="7"/>
            <w:tcBorders>
              <w:top w:val="nil"/>
              <w:left w:val="nil"/>
              <w:bottom w:val="nil"/>
              <w:right w:val="nil"/>
            </w:tcBorders>
            <w:vAlign w:val="center"/>
            <w:hideMark/>
          </w:tcPr>
          <w:p w14:paraId="515A76EE" w14:textId="672820B5" w:rsidR="00E71C1D" w:rsidRPr="00A20123" w:rsidRDefault="00E71C1D" w:rsidP="00300E63">
            <w:pPr>
              <w:spacing w:after="0" w:line="240" w:lineRule="auto"/>
              <w:rPr>
                <w:rFonts w:ascii="Times New Roman" w:eastAsia="Times New Roman" w:hAnsi="Times New Roman" w:cs="Times New Roman"/>
                <w:b/>
                <w:bCs/>
                <w:kern w:val="0"/>
                <w:sz w:val="22"/>
                <w:szCs w:val="22"/>
                <w14:ligatures w14:val="none"/>
              </w:rPr>
            </w:pPr>
            <w:r w:rsidRPr="00A20123">
              <w:rPr>
                <w:rFonts w:ascii="Times New Roman" w:eastAsia="Times New Roman" w:hAnsi="Times New Roman" w:cs="Times New Roman"/>
                <w:b/>
                <w:bCs/>
                <w:kern w:val="0"/>
                <w:sz w:val="22"/>
                <w:szCs w:val="22"/>
                <w14:ligatures w14:val="none"/>
              </w:rPr>
              <w:lastRenderedPageBreak/>
              <w:t xml:space="preserve">Table </w:t>
            </w:r>
            <w:r w:rsidR="00866FBE" w:rsidRPr="00A20123">
              <w:rPr>
                <w:rFonts w:ascii="Times New Roman" w:eastAsia="Times New Roman" w:hAnsi="Times New Roman" w:cs="Times New Roman"/>
                <w:b/>
                <w:bCs/>
                <w:kern w:val="0"/>
                <w:sz w:val="22"/>
                <w:szCs w:val="22"/>
                <w14:ligatures w14:val="none"/>
              </w:rPr>
              <w:t>6</w:t>
            </w:r>
            <w:r w:rsidRPr="00A20123">
              <w:rPr>
                <w:rFonts w:ascii="Times New Roman" w:eastAsia="Times New Roman" w:hAnsi="Times New Roman" w:cs="Times New Roman"/>
                <w:b/>
                <w:bCs/>
                <w:kern w:val="0"/>
                <w:sz w:val="22"/>
                <w:szCs w:val="22"/>
                <w14:ligatures w14:val="none"/>
              </w:rPr>
              <w:t xml:space="preserve">. Heterogeneity Analysis by Sex </w:t>
            </w:r>
          </w:p>
        </w:tc>
      </w:tr>
      <w:tr w:rsidR="00E71C1D" w:rsidRPr="00A20123" w14:paraId="49344941" w14:textId="77777777" w:rsidTr="00C6448E">
        <w:trPr>
          <w:tblCellSpacing w:w="15" w:type="dxa"/>
        </w:trPr>
        <w:tc>
          <w:tcPr>
            <w:tcW w:w="5158" w:type="dxa"/>
            <w:gridSpan w:val="5"/>
            <w:tcBorders>
              <w:bottom w:val="single" w:sz="6" w:space="0" w:color="000000"/>
            </w:tcBorders>
            <w:vAlign w:val="center"/>
            <w:hideMark/>
          </w:tcPr>
          <w:p w14:paraId="61A03F3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849" w:type="dxa"/>
            <w:tcBorders>
              <w:bottom w:val="single" w:sz="6" w:space="0" w:color="000000"/>
            </w:tcBorders>
          </w:tcPr>
          <w:p w14:paraId="5BA5F86C" w14:textId="77777777" w:rsidR="00E71C1D" w:rsidRPr="00A20123" w:rsidRDefault="00E71C1D" w:rsidP="00300E63">
            <w:pPr>
              <w:spacing w:after="0" w:line="240" w:lineRule="auto"/>
              <w:rPr>
                <w:rFonts w:ascii="Times New Roman" w:eastAsia="Times New Roman" w:hAnsi="Times New Roman" w:cs="Times New Roman"/>
                <w:kern w:val="0"/>
                <w:sz w:val="22"/>
                <w:szCs w:val="22"/>
                <w:lang w:val="en-US"/>
                <w14:ligatures w14:val="none"/>
              </w:rPr>
            </w:pPr>
          </w:p>
        </w:tc>
        <w:tc>
          <w:tcPr>
            <w:tcW w:w="1321" w:type="dxa"/>
            <w:tcBorders>
              <w:bottom w:val="single" w:sz="6" w:space="0" w:color="000000"/>
            </w:tcBorders>
          </w:tcPr>
          <w:p w14:paraId="0938201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5A2B047C" w14:textId="77777777" w:rsidTr="00C6448E">
        <w:trPr>
          <w:tblCellSpacing w:w="15" w:type="dxa"/>
        </w:trPr>
        <w:tc>
          <w:tcPr>
            <w:tcW w:w="2182" w:type="dxa"/>
            <w:gridSpan w:val="3"/>
            <w:vAlign w:val="center"/>
            <w:hideMark/>
          </w:tcPr>
          <w:p w14:paraId="75EB2B3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6176" w:type="dxa"/>
            <w:gridSpan w:val="4"/>
            <w:vAlign w:val="center"/>
            <w:hideMark/>
          </w:tcPr>
          <w:p w14:paraId="59E5A656" w14:textId="77777777" w:rsidR="00E71C1D" w:rsidRPr="00A20123" w:rsidRDefault="00E71C1D" w:rsidP="00C6448E">
            <w:pPr>
              <w:spacing w:after="0" w:line="240" w:lineRule="auto"/>
              <w:jc w:val="center"/>
              <w:rPr>
                <w:rFonts w:ascii="Times New Roman" w:eastAsia="Times New Roman" w:hAnsi="Times New Roman" w:cs="Times New Roman"/>
                <w:i/>
                <w:iCs/>
                <w:kern w:val="0"/>
                <w:sz w:val="22"/>
                <w:szCs w:val="22"/>
                <w14:ligatures w14:val="none"/>
              </w:rPr>
            </w:pPr>
            <w:r w:rsidRPr="00A20123">
              <w:rPr>
                <w:rFonts w:ascii="Times New Roman" w:eastAsia="宋体" w:hAnsi="Times New Roman" w:cs="Times New Roman"/>
                <w:i/>
                <w:iCs/>
                <w:kern w:val="0"/>
                <w:sz w:val="22"/>
                <w:szCs w:val="22"/>
                <w14:ligatures w14:val="none"/>
              </w:rPr>
              <w:t>Dependent variable:</w:t>
            </w:r>
          </w:p>
        </w:tc>
      </w:tr>
      <w:tr w:rsidR="00E71C1D" w:rsidRPr="00A20123" w14:paraId="2CC3C55F" w14:textId="77777777" w:rsidTr="00C6448E">
        <w:trPr>
          <w:tblCellSpacing w:w="15" w:type="dxa"/>
        </w:trPr>
        <w:tc>
          <w:tcPr>
            <w:tcW w:w="2182" w:type="dxa"/>
            <w:gridSpan w:val="3"/>
            <w:vAlign w:val="center"/>
            <w:hideMark/>
          </w:tcPr>
          <w:p w14:paraId="3F5801A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2946" w:type="dxa"/>
            <w:gridSpan w:val="2"/>
            <w:tcBorders>
              <w:top w:val="single" w:sz="4" w:space="0" w:color="auto"/>
            </w:tcBorders>
            <w:vAlign w:val="center"/>
            <w:hideMark/>
          </w:tcPr>
          <w:p w14:paraId="2E455AF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Depression</w:t>
            </w:r>
          </w:p>
        </w:tc>
        <w:tc>
          <w:tcPr>
            <w:tcW w:w="3200" w:type="dxa"/>
            <w:gridSpan w:val="2"/>
            <w:tcBorders>
              <w:top w:val="single" w:sz="4" w:space="0" w:color="auto"/>
            </w:tcBorders>
          </w:tcPr>
          <w:p w14:paraId="35C0492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Sadness</w:t>
            </w:r>
          </w:p>
        </w:tc>
      </w:tr>
      <w:tr w:rsidR="00E71C1D" w:rsidRPr="00A20123" w14:paraId="54ED7D30" w14:textId="77777777" w:rsidTr="00C6448E">
        <w:trPr>
          <w:tblCellSpacing w:w="15" w:type="dxa"/>
        </w:trPr>
        <w:tc>
          <w:tcPr>
            <w:tcW w:w="2182" w:type="dxa"/>
            <w:gridSpan w:val="3"/>
            <w:vAlign w:val="center"/>
            <w:hideMark/>
          </w:tcPr>
          <w:p w14:paraId="6D77A3A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21CF1FB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Female</w:t>
            </w:r>
          </w:p>
        </w:tc>
        <w:tc>
          <w:tcPr>
            <w:tcW w:w="1270" w:type="dxa"/>
            <w:vAlign w:val="center"/>
            <w:hideMark/>
          </w:tcPr>
          <w:p w14:paraId="22001FF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Male</w:t>
            </w:r>
          </w:p>
        </w:tc>
        <w:tc>
          <w:tcPr>
            <w:tcW w:w="1849" w:type="dxa"/>
            <w:vAlign w:val="center"/>
          </w:tcPr>
          <w:p w14:paraId="79D7564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Female</w:t>
            </w:r>
          </w:p>
        </w:tc>
        <w:tc>
          <w:tcPr>
            <w:tcW w:w="1321" w:type="dxa"/>
            <w:vAlign w:val="center"/>
          </w:tcPr>
          <w:p w14:paraId="551655F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Male</w:t>
            </w:r>
          </w:p>
        </w:tc>
      </w:tr>
      <w:tr w:rsidR="00E71C1D" w:rsidRPr="00A20123" w14:paraId="49D7CD71" w14:textId="77777777" w:rsidTr="00C6448E">
        <w:trPr>
          <w:tblCellSpacing w:w="15" w:type="dxa"/>
        </w:trPr>
        <w:tc>
          <w:tcPr>
            <w:tcW w:w="2182" w:type="dxa"/>
            <w:gridSpan w:val="3"/>
            <w:vAlign w:val="center"/>
            <w:hideMark/>
          </w:tcPr>
          <w:p w14:paraId="35E86FB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3112415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(1)</w:t>
            </w:r>
          </w:p>
        </w:tc>
        <w:tc>
          <w:tcPr>
            <w:tcW w:w="1270" w:type="dxa"/>
            <w:vAlign w:val="center"/>
            <w:hideMark/>
          </w:tcPr>
          <w:p w14:paraId="2462084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w:t>
            </w:r>
          </w:p>
        </w:tc>
        <w:tc>
          <w:tcPr>
            <w:tcW w:w="1849" w:type="dxa"/>
            <w:vAlign w:val="center"/>
          </w:tcPr>
          <w:p w14:paraId="5FE4DC9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(1)</w:t>
            </w:r>
          </w:p>
        </w:tc>
        <w:tc>
          <w:tcPr>
            <w:tcW w:w="1321" w:type="dxa"/>
            <w:vAlign w:val="center"/>
          </w:tcPr>
          <w:p w14:paraId="69F07C2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w:t>
            </w:r>
          </w:p>
        </w:tc>
      </w:tr>
      <w:tr w:rsidR="00E71C1D" w:rsidRPr="00A20123" w14:paraId="7D996A36" w14:textId="77777777" w:rsidTr="00C6448E">
        <w:trPr>
          <w:tblCellSpacing w:w="15" w:type="dxa"/>
        </w:trPr>
        <w:tc>
          <w:tcPr>
            <w:tcW w:w="5158" w:type="dxa"/>
            <w:gridSpan w:val="5"/>
            <w:tcBorders>
              <w:bottom w:val="single" w:sz="6" w:space="0" w:color="000000"/>
            </w:tcBorders>
            <w:vAlign w:val="center"/>
            <w:hideMark/>
          </w:tcPr>
          <w:p w14:paraId="76F149C1"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849" w:type="dxa"/>
            <w:tcBorders>
              <w:bottom w:val="single" w:sz="6" w:space="0" w:color="000000"/>
            </w:tcBorders>
          </w:tcPr>
          <w:p w14:paraId="21A76BE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321" w:type="dxa"/>
            <w:tcBorders>
              <w:bottom w:val="single" w:sz="6" w:space="0" w:color="000000"/>
            </w:tcBorders>
          </w:tcPr>
          <w:p w14:paraId="2EE40B7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2AE8315E" w14:textId="77777777" w:rsidTr="00C6448E">
        <w:trPr>
          <w:tblCellSpacing w:w="15" w:type="dxa"/>
        </w:trPr>
        <w:tc>
          <w:tcPr>
            <w:tcW w:w="2119" w:type="dxa"/>
            <w:gridSpan w:val="2"/>
            <w:vAlign w:val="center"/>
            <w:hideMark/>
          </w:tcPr>
          <w:p w14:paraId="018C957A"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Excessive Overtime</w:t>
            </w:r>
          </w:p>
        </w:tc>
        <w:tc>
          <w:tcPr>
            <w:tcW w:w="1709" w:type="dxa"/>
            <w:gridSpan w:val="2"/>
            <w:vAlign w:val="center"/>
            <w:hideMark/>
          </w:tcPr>
          <w:p w14:paraId="094F268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0.035</w:t>
            </w:r>
          </w:p>
        </w:tc>
        <w:tc>
          <w:tcPr>
            <w:tcW w:w="1270" w:type="dxa"/>
            <w:vAlign w:val="center"/>
            <w:hideMark/>
          </w:tcPr>
          <w:p w14:paraId="3C863EF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0.254</w:t>
            </w:r>
            <w:r w:rsidRPr="00A20123">
              <w:rPr>
                <w:rFonts w:ascii="Times New Roman" w:eastAsia="Times New Roman" w:hAnsi="Times New Roman" w:cs="Times New Roman"/>
                <w:kern w:val="0"/>
                <w:sz w:val="22"/>
                <w:szCs w:val="22"/>
                <w:vertAlign w:val="superscript"/>
                <w14:ligatures w14:val="none"/>
              </w:rPr>
              <w:t>**</w:t>
            </w:r>
          </w:p>
        </w:tc>
        <w:tc>
          <w:tcPr>
            <w:tcW w:w="1849" w:type="dxa"/>
            <w:vAlign w:val="center"/>
          </w:tcPr>
          <w:p w14:paraId="052A965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0.018</w:t>
            </w:r>
          </w:p>
        </w:tc>
        <w:tc>
          <w:tcPr>
            <w:tcW w:w="1321" w:type="dxa"/>
            <w:vAlign w:val="center"/>
          </w:tcPr>
          <w:p w14:paraId="4DD62221"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0.061</w:t>
            </w:r>
          </w:p>
        </w:tc>
      </w:tr>
      <w:tr w:rsidR="00E71C1D" w:rsidRPr="00A20123" w14:paraId="1CDA91BD" w14:textId="77777777" w:rsidTr="00C6448E">
        <w:trPr>
          <w:tblCellSpacing w:w="15" w:type="dxa"/>
        </w:trPr>
        <w:tc>
          <w:tcPr>
            <w:tcW w:w="2182" w:type="dxa"/>
            <w:gridSpan w:val="3"/>
            <w:vAlign w:val="center"/>
            <w:hideMark/>
          </w:tcPr>
          <w:p w14:paraId="28BAB3C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1D8F777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(0.079)</w:t>
            </w:r>
          </w:p>
        </w:tc>
        <w:tc>
          <w:tcPr>
            <w:tcW w:w="1270" w:type="dxa"/>
            <w:vAlign w:val="center"/>
            <w:hideMark/>
          </w:tcPr>
          <w:p w14:paraId="23E7D7F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(0.111)</w:t>
            </w:r>
          </w:p>
        </w:tc>
        <w:tc>
          <w:tcPr>
            <w:tcW w:w="1849" w:type="dxa"/>
            <w:vAlign w:val="center"/>
          </w:tcPr>
          <w:p w14:paraId="10550B9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(0.024)</w:t>
            </w:r>
          </w:p>
        </w:tc>
        <w:tc>
          <w:tcPr>
            <w:tcW w:w="1321" w:type="dxa"/>
            <w:vAlign w:val="center"/>
          </w:tcPr>
          <w:p w14:paraId="29AAE9D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(0.039)</w:t>
            </w:r>
          </w:p>
        </w:tc>
      </w:tr>
      <w:tr w:rsidR="00E71C1D" w:rsidRPr="00A20123" w14:paraId="2A2448E5" w14:textId="77777777" w:rsidTr="00C6448E">
        <w:trPr>
          <w:tblCellSpacing w:w="15" w:type="dxa"/>
        </w:trPr>
        <w:tc>
          <w:tcPr>
            <w:tcW w:w="2182" w:type="dxa"/>
            <w:gridSpan w:val="3"/>
            <w:vAlign w:val="center"/>
            <w:hideMark/>
          </w:tcPr>
          <w:p w14:paraId="0815B9F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448BAB9E"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270" w:type="dxa"/>
            <w:vAlign w:val="center"/>
            <w:hideMark/>
          </w:tcPr>
          <w:p w14:paraId="3D43AE6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849" w:type="dxa"/>
            <w:vAlign w:val="center"/>
          </w:tcPr>
          <w:p w14:paraId="688695B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321" w:type="dxa"/>
            <w:vAlign w:val="center"/>
          </w:tcPr>
          <w:p w14:paraId="0E2B31D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6ECFD5EF" w14:textId="77777777" w:rsidTr="00C6448E">
        <w:trPr>
          <w:tblCellSpacing w:w="15" w:type="dxa"/>
        </w:trPr>
        <w:tc>
          <w:tcPr>
            <w:tcW w:w="2182" w:type="dxa"/>
            <w:gridSpan w:val="3"/>
            <w:vAlign w:val="center"/>
            <w:hideMark/>
          </w:tcPr>
          <w:p w14:paraId="4D0D44B8"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High Overtime</w:t>
            </w:r>
          </w:p>
        </w:tc>
        <w:tc>
          <w:tcPr>
            <w:tcW w:w="1646" w:type="dxa"/>
            <w:vAlign w:val="center"/>
            <w:hideMark/>
          </w:tcPr>
          <w:p w14:paraId="1112244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0.034</w:t>
            </w:r>
          </w:p>
        </w:tc>
        <w:tc>
          <w:tcPr>
            <w:tcW w:w="1270" w:type="dxa"/>
            <w:vAlign w:val="center"/>
            <w:hideMark/>
          </w:tcPr>
          <w:p w14:paraId="0006A50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0.210</w:t>
            </w:r>
            <w:r w:rsidRPr="00A20123">
              <w:rPr>
                <w:rFonts w:ascii="Times New Roman" w:eastAsia="Times New Roman" w:hAnsi="Times New Roman" w:cs="Times New Roman"/>
                <w:kern w:val="0"/>
                <w:sz w:val="22"/>
                <w:szCs w:val="22"/>
                <w:vertAlign w:val="superscript"/>
                <w14:ligatures w14:val="none"/>
              </w:rPr>
              <w:t>***</w:t>
            </w:r>
          </w:p>
        </w:tc>
        <w:tc>
          <w:tcPr>
            <w:tcW w:w="1849" w:type="dxa"/>
            <w:vAlign w:val="center"/>
          </w:tcPr>
          <w:p w14:paraId="19F6440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-0.016</w:t>
            </w:r>
          </w:p>
        </w:tc>
        <w:tc>
          <w:tcPr>
            <w:tcW w:w="1321" w:type="dxa"/>
            <w:vAlign w:val="center"/>
          </w:tcPr>
          <w:p w14:paraId="179CA0C1"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0.021</w:t>
            </w:r>
          </w:p>
        </w:tc>
      </w:tr>
      <w:tr w:rsidR="00E71C1D" w:rsidRPr="00A20123" w14:paraId="4A7F1637" w14:textId="77777777" w:rsidTr="00C6448E">
        <w:trPr>
          <w:tblCellSpacing w:w="15" w:type="dxa"/>
        </w:trPr>
        <w:tc>
          <w:tcPr>
            <w:tcW w:w="2182" w:type="dxa"/>
            <w:gridSpan w:val="3"/>
            <w:vAlign w:val="center"/>
            <w:hideMark/>
          </w:tcPr>
          <w:p w14:paraId="364F26F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1596534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(0.045)</w:t>
            </w:r>
          </w:p>
        </w:tc>
        <w:tc>
          <w:tcPr>
            <w:tcW w:w="1270" w:type="dxa"/>
            <w:vAlign w:val="center"/>
            <w:hideMark/>
          </w:tcPr>
          <w:p w14:paraId="4306AA0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(0.052)</w:t>
            </w:r>
          </w:p>
        </w:tc>
        <w:tc>
          <w:tcPr>
            <w:tcW w:w="1849" w:type="dxa"/>
            <w:vAlign w:val="center"/>
          </w:tcPr>
          <w:p w14:paraId="71B6C94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(0.012)</w:t>
            </w:r>
          </w:p>
        </w:tc>
        <w:tc>
          <w:tcPr>
            <w:tcW w:w="1321" w:type="dxa"/>
            <w:vAlign w:val="center"/>
          </w:tcPr>
          <w:p w14:paraId="0C55969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(0.017)</w:t>
            </w:r>
          </w:p>
        </w:tc>
      </w:tr>
      <w:tr w:rsidR="00E71C1D" w:rsidRPr="00A20123" w14:paraId="16B3AE7D" w14:textId="77777777" w:rsidTr="00C6448E">
        <w:trPr>
          <w:tblCellSpacing w:w="15" w:type="dxa"/>
        </w:trPr>
        <w:tc>
          <w:tcPr>
            <w:tcW w:w="2182" w:type="dxa"/>
            <w:gridSpan w:val="3"/>
            <w:vAlign w:val="center"/>
            <w:hideMark/>
          </w:tcPr>
          <w:p w14:paraId="0884236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504E338D"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270" w:type="dxa"/>
            <w:vAlign w:val="center"/>
            <w:hideMark/>
          </w:tcPr>
          <w:p w14:paraId="631C96F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849" w:type="dxa"/>
            <w:vAlign w:val="center"/>
          </w:tcPr>
          <w:p w14:paraId="5AD86D6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321" w:type="dxa"/>
            <w:vAlign w:val="center"/>
          </w:tcPr>
          <w:p w14:paraId="3BE9E2E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47820F00" w14:textId="77777777" w:rsidTr="00C6448E">
        <w:trPr>
          <w:tblCellSpacing w:w="15" w:type="dxa"/>
        </w:trPr>
        <w:tc>
          <w:tcPr>
            <w:tcW w:w="2182" w:type="dxa"/>
            <w:gridSpan w:val="3"/>
            <w:vAlign w:val="center"/>
            <w:hideMark/>
          </w:tcPr>
          <w:p w14:paraId="0639A5B7"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Moderate Overtime</w:t>
            </w:r>
          </w:p>
        </w:tc>
        <w:tc>
          <w:tcPr>
            <w:tcW w:w="1646" w:type="dxa"/>
            <w:vAlign w:val="center"/>
            <w:hideMark/>
          </w:tcPr>
          <w:p w14:paraId="6C9708B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0.160</w:t>
            </w:r>
            <w:r w:rsidRPr="00A20123">
              <w:rPr>
                <w:rFonts w:ascii="Times New Roman" w:eastAsia="Times New Roman" w:hAnsi="Times New Roman" w:cs="Times New Roman"/>
                <w:kern w:val="0"/>
                <w:sz w:val="22"/>
                <w:szCs w:val="22"/>
                <w:vertAlign w:val="superscript"/>
                <w14:ligatures w14:val="none"/>
              </w:rPr>
              <w:t>***</w:t>
            </w:r>
          </w:p>
        </w:tc>
        <w:tc>
          <w:tcPr>
            <w:tcW w:w="1270" w:type="dxa"/>
            <w:vAlign w:val="center"/>
            <w:hideMark/>
          </w:tcPr>
          <w:p w14:paraId="793626E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0.283</w:t>
            </w:r>
            <w:r w:rsidRPr="00A20123">
              <w:rPr>
                <w:rFonts w:ascii="Times New Roman" w:eastAsia="Times New Roman" w:hAnsi="Times New Roman" w:cs="Times New Roman"/>
                <w:kern w:val="0"/>
                <w:sz w:val="22"/>
                <w:szCs w:val="22"/>
                <w:vertAlign w:val="superscript"/>
                <w14:ligatures w14:val="none"/>
              </w:rPr>
              <w:t>***</w:t>
            </w:r>
          </w:p>
        </w:tc>
        <w:tc>
          <w:tcPr>
            <w:tcW w:w="1849" w:type="dxa"/>
            <w:vAlign w:val="center"/>
          </w:tcPr>
          <w:p w14:paraId="2D7F3E4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-0.021</w:t>
            </w:r>
          </w:p>
        </w:tc>
        <w:tc>
          <w:tcPr>
            <w:tcW w:w="1321" w:type="dxa"/>
            <w:vAlign w:val="center"/>
          </w:tcPr>
          <w:p w14:paraId="0584822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-0.010</w:t>
            </w:r>
          </w:p>
        </w:tc>
      </w:tr>
      <w:tr w:rsidR="00E71C1D" w:rsidRPr="00A20123" w14:paraId="73293C92" w14:textId="77777777" w:rsidTr="00C6448E">
        <w:trPr>
          <w:tblCellSpacing w:w="15" w:type="dxa"/>
        </w:trPr>
        <w:tc>
          <w:tcPr>
            <w:tcW w:w="2182" w:type="dxa"/>
            <w:gridSpan w:val="3"/>
            <w:vAlign w:val="center"/>
            <w:hideMark/>
          </w:tcPr>
          <w:p w14:paraId="63863E0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30057F6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(0.056)</w:t>
            </w:r>
          </w:p>
        </w:tc>
        <w:tc>
          <w:tcPr>
            <w:tcW w:w="1270" w:type="dxa"/>
            <w:vAlign w:val="center"/>
            <w:hideMark/>
          </w:tcPr>
          <w:p w14:paraId="5DF4B65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(0.056)</w:t>
            </w:r>
          </w:p>
        </w:tc>
        <w:tc>
          <w:tcPr>
            <w:tcW w:w="1849" w:type="dxa"/>
            <w:vAlign w:val="center"/>
          </w:tcPr>
          <w:p w14:paraId="1003ABA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(0.014)</w:t>
            </w:r>
          </w:p>
        </w:tc>
        <w:tc>
          <w:tcPr>
            <w:tcW w:w="1321" w:type="dxa"/>
            <w:vAlign w:val="center"/>
          </w:tcPr>
          <w:p w14:paraId="77DCF82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(0.018)</w:t>
            </w:r>
          </w:p>
        </w:tc>
      </w:tr>
      <w:tr w:rsidR="00E71C1D" w:rsidRPr="00A20123" w14:paraId="3F8AE5FA" w14:textId="77777777" w:rsidTr="00C6448E">
        <w:trPr>
          <w:tblCellSpacing w:w="15" w:type="dxa"/>
        </w:trPr>
        <w:tc>
          <w:tcPr>
            <w:tcW w:w="2182" w:type="dxa"/>
            <w:gridSpan w:val="3"/>
            <w:vAlign w:val="center"/>
            <w:hideMark/>
          </w:tcPr>
          <w:p w14:paraId="10059AA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420B1558"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270" w:type="dxa"/>
            <w:vAlign w:val="center"/>
            <w:hideMark/>
          </w:tcPr>
          <w:p w14:paraId="3E3EA38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849" w:type="dxa"/>
            <w:vAlign w:val="center"/>
          </w:tcPr>
          <w:p w14:paraId="0414C56B"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321" w:type="dxa"/>
            <w:vAlign w:val="center"/>
          </w:tcPr>
          <w:p w14:paraId="2BE65D02"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3AFF29A3" w14:textId="77777777" w:rsidTr="00C6448E">
        <w:trPr>
          <w:tblCellSpacing w:w="15" w:type="dxa"/>
        </w:trPr>
        <w:tc>
          <w:tcPr>
            <w:tcW w:w="2182" w:type="dxa"/>
            <w:gridSpan w:val="3"/>
            <w:vAlign w:val="center"/>
            <w:hideMark/>
          </w:tcPr>
          <w:p w14:paraId="4EA56FE7"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Part time</w:t>
            </w:r>
          </w:p>
        </w:tc>
        <w:tc>
          <w:tcPr>
            <w:tcW w:w="1646" w:type="dxa"/>
            <w:vAlign w:val="center"/>
            <w:hideMark/>
          </w:tcPr>
          <w:p w14:paraId="3BC2C0B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0.306</w:t>
            </w:r>
            <w:r w:rsidRPr="00A20123">
              <w:rPr>
                <w:rFonts w:ascii="Times New Roman" w:eastAsia="Times New Roman" w:hAnsi="Times New Roman" w:cs="Times New Roman"/>
                <w:kern w:val="0"/>
                <w:sz w:val="22"/>
                <w:szCs w:val="22"/>
                <w:vertAlign w:val="superscript"/>
                <w14:ligatures w14:val="none"/>
              </w:rPr>
              <w:t>***</w:t>
            </w:r>
          </w:p>
        </w:tc>
        <w:tc>
          <w:tcPr>
            <w:tcW w:w="1270" w:type="dxa"/>
            <w:vAlign w:val="center"/>
            <w:hideMark/>
          </w:tcPr>
          <w:p w14:paraId="3968177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0.331</w:t>
            </w:r>
            <w:r w:rsidRPr="00A20123">
              <w:rPr>
                <w:rFonts w:ascii="Times New Roman" w:eastAsia="Times New Roman" w:hAnsi="Times New Roman" w:cs="Times New Roman"/>
                <w:kern w:val="0"/>
                <w:sz w:val="22"/>
                <w:szCs w:val="22"/>
                <w:vertAlign w:val="superscript"/>
                <w14:ligatures w14:val="none"/>
              </w:rPr>
              <w:t>***</w:t>
            </w:r>
          </w:p>
        </w:tc>
        <w:tc>
          <w:tcPr>
            <w:tcW w:w="1849" w:type="dxa"/>
            <w:vAlign w:val="center"/>
          </w:tcPr>
          <w:p w14:paraId="69598BD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0.068</w:t>
            </w:r>
            <w:r w:rsidRPr="00A20123">
              <w:rPr>
                <w:rFonts w:ascii="Times New Roman" w:eastAsia="Times New Roman" w:hAnsi="Times New Roman" w:cs="Times New Roman"/>
                <w:kern w:val="0"/>
                <w:sz w:val="22"/>
                <w:szCs w:val="22"/>
                <w:vertAlign w:val="superscript"/>
                <w14:ligatures w14:val="none"/>
              </w:rPr>
              <w:t>***</w:t>
            </w:r>
          </w:p>
        </w:tc>
        <w:tc>
          <w:tcPr>
            <w:tcW w:w="1321" w:type="dxa"/>
            <w:vAlign w:val="center"/>
          </w:tcPr>
          <w:p w14:paraId="2B56C63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0.083</w:t>
            </w:r>
            <w:r w:rsidRPr="00A20123">
              <w:rPr>
                <w:rFonts w:ascii="Times New Roman" w:eastAsia="Times New Roman" w:hAnsi="Times New Roman" w:cs="Times New Roman"/>
                <w:kern w:val="0"/>
                <w:sz w:val="22"/>
                <w:szCs w:val="22"/>
                <w:vertAlign w:val="superscript"/>
                <w14:ligatures w14:val="none"/>
              </w:rPr>
              <w:t>***</w:t>
            </w:r>
          </w:p>
        </w:tc>
      </w:tr>
      <w:tr w:rsidR="00E71C1D" w:rsidRPr="00A20123" w14:paraId="524E0395" w14:textId="77777777" w:rsidTr="00C6448E">
        <w:trPr>
          <w:tblCellSpacing w:w="15" w:type="dxa"/>
        </w:trPr>
        <w:tc>
          <w:tcPr>
            <w:tcW w:w="2182" w:type="dxa"/>
            <w:gridSpan w:val="3"/>
            <w:vAlign w:val="center"/>
            <w:hideMark/>
          </w:tcPr>
          <w:p w14:paraId="69ED1D2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4883E07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(0.049)</w:t>
            </w:r>
          </w:p>
        </w:tc>
        <w:tc>
          <w:tcPr>
            <w:tcW w:w="1270" w:type="dxa"/>
            <w:vAlign w:val="center"/>
            <w:hideMark/>
          </w:tcPr>
          <w:p w14:paraId="064829A1"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(0.036)</w:t>
            </w:r>
          </w:p>
        </w:tc>
        <w:tc>
          <w:tcPr>
            <w:tcW w:w="1849" w:type="dxa"/>
            <w:vAlign w:val="center"/>
          </w:tcPr>
          <w:p w14:paraId="1971AF8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(0.017)</w:t>
            </w:r>
          </w:p>
        </w:tc>
        <w:tc>
          <w:tcPr>
            <w:tcW w:w="1321" w:type="dxa"/>
            <w:vAlign w:val="center"/>
          </w:tcPr>
          <w:p w14:paraId="39677DB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(0.014)</w:t>
            </w:r>
          </w:p>
        </w:tc>
      </w:tr>
      <w:tr w:rsidR="00E71C1D" w:rsidRPr="00A20123" w14:paraId="1BC6653E" w14:textId="77777777" w:rsidTr="00C6448E">
        <w:trPr>
          <w:tblCellSpacing w:w="15" w:type="dxa"/>
        </w:trPr>
        <w:tc>
          <w:tcPr>
            <w:tcW w:w="2182" w:type="dxa"/>
            <w:gridSpan w:val="3"/>
            <w:vAlign w:val="center"/>
            <w:hideMark/>
          </w:tcPr>
          <w:p w14:paraId="15EC56E1"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26CDB0DC"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270" w:type="dxa"/>
            <w:vAlign w:val="center"/>
            <w:hideMark/>
          </w:tcPr>
          <w:p w14:paraId="3C06A77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849" w:type="dxa"/>
            <w:vAlign w:val="center"/>
          </w:tcPr>
          <w:p w14:paraId="665334E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321" w:type="dxa"/>
            <w:vAlign w:val="center"/>
          </w:tcPr>
          <w:p w14:paraId="2121765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66BA5E05" w14:textId="77777777" w:rsidTr="00C6448E">
        <w:trPr>
          <w:tblCellSpacing w:w="15" w:type="dxa"/>
        </w:trPr>
        <w:tc>
          <w:tcPr>
            <w:tcW w:w="2182" w:type="dxa"/>
            <w:gridSpan w:val="3"/>
            <w:vAlign w:val="center"/>
            <w:hideMark/>
          </w:tcPr>
          <w:p w14:paraId="2526A962"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Age</w:t>
            </w:r>
          </w:p>
        </w:tc>
        <w:tc>
          <w:tcPr>
            <w:tcW w:w="1646" w:type="dxa"/>
            <w:vAlign w:val="center"/>
            <w:hideMark/>
          </w:tcPr>
          <w:p w14:paraId="573CCE5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0.002</w:t>
            </w:r>
            <w:r w:rsidRPr="00A20123">
              <w:rPr>
                <w:rFonts w:ascii="Times New Roman" w:eastAsia="Times New Roman" w:hAnsi="Times New Roman" w:cs="Times New Roman"/>
                <w:kern w:val="0"/>
                <w:sz w:val="22"/>
                <w:szCs w:val="22"/>
                <w:vertAlign w:val="superscript"/>
                <w14:ligatures w14:val="none"/>
              </w:rPr>
              <w:t>*</w:t>
            </w:r>
          </w:p>
        </w:tc>
        <w:tc>
          <w:tcPr>
            <w:tcW w:w="1270" w:type="dxa"/>
            <w:vAlign w:val="center"/>
            <w:hideMark/>
          </w:tcPr>
          <w:p w14:paraId="52C5EE1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0.001</w:t>
            </w:r>
          </w:p>
        </w:tc>
        <w:tc>
          <w:tcPr>
            <w:tcW w:w="1849" w:type="dxa"/>
            <w:vAlign w:val="center"/>
          </w:tcPr>
          <w:p w14:paraId="0E4B276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0.001</w:t>
            </w:r>
            <w:r w:rsidRPr="00A20123">
              <w:rPr>
                <w:rFonts w:ascii="Times New Roman" w:eastAsia="Times New Roman" w:hAnsi="Times New Roman" w:cs="Times New Roman"/>
                <w:kern w:val="0"/>
                <w:sz w:val="22"/>
                <w:szCs w:val="22"/>
                <w:vertAlign w:val="superscript"/>
                <w14:ligatures w14:val="none"/>
              </w:rPr>
              <w:t>***</w:t>
            </w:r>
          </w:p>
        </w:tc>
        <w:tc>
          <w:tcPr>
            <w:tcW w:w="1321" w:type="dxa"/>
            <w:vAlign w:val="center"/>
          </w:tcPr>
          <w:p w14:paraId="7433150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0.001</w:t>
            </w:r>
            <w:r w:rsidRPr="00A20123">
              <w:rPr>
                <w:rFonts w:ascii="Times New Roman" w:eastAsia="Times New Roman" w:hAnsi="Times New Roman" w:cs="Times New Roman"/>
                <w:kern w:val="0"/>
                <w:sz w:val="22"/>
                <w:szCs w:val="22"/>
                <w:vertAlign w:val="superscript"/>
                <w14:ligatures w14:val="none"/>
              </w:rPr>
              <w:t>***</w:t>
            </w:r>
          </w:p>
        </w:tc>
      </w:tr>
      <w:tr w:rsidR="00E71C1D" w:rsidRPr="00A20123" w14:paraId="139BCE77" w14:textId="77777777" w:rsidTr="00C6448E">
        <w:trPr>
          <w:tblCellSpacing w:w="15" w:type="dxa"/>
        </w:trPr>
        <w:tc>
          <w:tcPr>
            <w:tcW w:w="2182" w:type="dxa"/>
            <w:gridSpan w:val="3"/>
            <w:vAlign w:val="center"/>
            <w:hideMark/>
          </w:tcPr>
          <w:p w14:paraId="16B5D3B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5888BF0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(0.001)</w:t>
            </w:r>
          </w:p>
        </w:tc>
        <w:tc>
          <w:tcPr>
            <w:tcW w:w="1270" w:type="dxa"/>
            <w:vAlign w:val="center"/>
            <w:hideMark/>
          </w:tcPr>
          <w:p w14:paraId="1115EA7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(0.001)</w:t>
            </w:r>
          </w:p>
        </w:tc>
        <w:tc>
          <w:tcPr>
            <w:tcW w:w="1849" w:type="dxa"/>
            <w:vAlign w:val="center"/>
          </w:tcPr>
          <w:p w14:paraId="10D1303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(0.0003)</w:t>
            </w:r>
          </w:p>
        </w:tc>
        <w:tc>
          <w:tcPr>
            <w:tcW w:w="1321" w:type="dxa"/>
            <w:vAlign w:val="center"/>
          </w:tcPr>
          <w:p w14:paraId="4433D5B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(0.0005)</w:t>
            </w:r>
          </w:p>
        </w:tc>
      </w:tr>
      <w:tr w:rsidR="00E71C1D" w:rsidRPr="00A20123" w14:paraId="53C29FA9" w14:textId="77777777" w:rsidTr="00C6448E">
        <w:trPr>
          <w:tblCellSpacing w:w="15" w:type="dxa"/>
        </w:trPr>
        <w:tc>
          <w:tcPr>
            <w:tcW w:w="2182" w:type="dxa"/>
            <w:gridSpan w:val="3"/>
            <w:vAlign w:val="center"/>
            <w:hideMark/>
          </w:tcPr>
          <w:p w14:paraId="5B4C690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1D66C595"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270" w:type="dxa"/>
            <w:vAlign w:val="center"/>
            <w:hideMark/>
          </w:tcPr>
          <w:p w14:paraId="0AB69EE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849" w:type="dxa"/>
            <w:vAlign w:val="center"/>
          </w:tcPr>
          <w:p w14:paraId="1AFAB91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321" w:type="dxa"/>
            <w:vAlign w:val="center"/>
          </w:tcPr>
          <w:p w14:paraId="1F9C8C6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1DEAF84C" w14:textId="77777777" w:rsidTr="00C6448E">
        <w:trPr>
          <w:tblCellSpacing w:w="15" w:type="dxa"/>
        </w:trPr>
        <w:tc>
          <w:tcPr>
            <w:tcW w:w="2182" w:type="dxa"/>
            <w:gridSpan w:val="3"/>
            <w:vAlign w:val="center"/>
            <w:hideMark/>
          </w:tcPr>
          <w:p w14:paraId="6C73ED3C"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Education Level</w:t>
            </w:r>
          </w:p>
        </w:tc>
        <w:tc>
          <w:tcPr>
            <w:tcW w:w="1646" w:type="dxa"/>
            <w:vAlign w:val="center"/>
            <w:hideMark/>
          </w:tcPr>
          <w:p w14:paraId="366104A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0.060</w:t>
            </w:r>
            <w:r w:rsidRPr="00A20123">
              <w:rPr>
                <w:rFonts w:ascii="Times New Roman" w:eastAsia="Times New Roman" w:hAnsi="Times New Roman" w:cs="Times New Roman"/>
                <w:kern w:val="0"/>
                <w:sz w:val="22"/>
                <w:szCs w:val="22"/>
                <w:vertAlign w:val="superscript"/>
                <w14:ligatures w14:val="none"/>
              </w:rPr>
              <w:t>***</w:t>
            </w:r>
          </w:p>
        </w:tc>
        <w:tc>
          <w:tcPr>
            <w:tcW w:w="1270" w:type="dxa"/>
            <w:vAlign w:val="center"/>
            <w:hideMark/>
          </w:tcPr>
          <w:p w14:paraId="42FBEC5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0.014</w:t>
            </w:r>
          </w:p>
        </w:tc>
        <w:tc>
          <w:tcPr>
            <w:tcW w:w="1849" w:type="dxa"/>
            <w:vAlign w:val="center"/>
          </w:tcPr>
          <w:p w14:paraId="55A744A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-0.031</w:t>
            </w:r>
            <w:r w:rsidRPr="00A20123">
              <w:rPr>
                <w:rFonts w:ascii="Times New Roman" w:eastAsia="Times New Roman" w:hAnsi="Times New Roman" w:cs="Times New Roman"/>
                <w:kern w:val="0"/>
                <w:sz w:val="22"/>
                <w:szCs w:val="22"/>
                <w:vertAlign w:val="superscript"/>
                <w14:ligatures w14:val="none"/>
              </w:rPr>
              <w:t>***</w:t>
            </w:r>
          </w:p>
        </w:tc>
        <w:tc>
          <w:tcPr>
            <w:tcW w:w="1321" w:type="dxa"/>
            <w:vAlign w:val="center"/>
          </w:tcPr>
          <w:p w14:paraId="0D01ECE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-0.068</w:t>
            </w:r>
            <w:r w:rsidRPr="00A20123">
              <w:rPr>
                <w:rFonts w:ascii="Times New Roman" w:eastAsia="Times New Roman" w:hAnsi="Times New Roman" w:cs="Times New Roman"/>
                <w:kern w:val="0"/>
                <w:sz w:val="22"/>
                <w:szCs w:val="22"/>
                <w:vertAlign w:val="superscript"/>
                <w14:ligatures w14:val="none"/>
              </w:rPr>
              <w:t>***</w:t>
            </w:r>
          </w:p>
        </w:tc>
      </w:tr>
      <w:tr w:rsidR="00E71C1D" w:rsidRPr="00A20123" w14:paraId="77268B54" w14:textId="77777777" w:rsidTr="00C6448E">
        <w:trPr>
          <w:tblCellSpacing w:w="15" w:type="dxa"/>
        </w:trPr>
        <w:tc>
          <w:tcPr>
            <w:tcW w:w="2182" w:type="dxa"/>
            <w:gridSpan w:val="3"/>
            <w:vAlign w:val="center"/>
            <w:hideMark/>
          </w:tcPr>
          <w:p w14:paraId="5A4437E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0622616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(0.012)</w:t>
            </w:r>
          </w:p>
        </w:tc>
        <w:tc>
          <w:tcPr>
            <w:tcW w:w="1270" w:type="dxa"/>
            <w:vAlign w:val="center"/>
            <w:hideMark/>
          </w:tcPr>
          <w:p w14:paraId="6FFF923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(0.014)</w:t>
            </w:r>
          </w:p>
        </w:tc>
        <w:tc>
          <w:tcPr>
            <w:tcW w:w="1849" w:type="dxa"/>
            <w:vAlign w:val="center"/>
          </w:tcPr>
          <w:p w14:paraId="3A9A4EF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(0.004)</w:t>
            </w:r>
          </w:p>
        </w:tc>
        <w:tc>
          <w:tcPr>
            <w:tcW w:w="1321" w:type="dxa"/>
            <w:vAlign w:val="center"/>
          </w:tcPr>
          <w:p w14:paraId="4CD3DF3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(0.005)</w:t>
            </w:r>
          </w:p>
        </w:tc>
      </w:tr>
      <w:tr w:rsidR="00E71C1D" w:rsidRPr="00A20123" w14:paraId="2DF39649" w14:textId="77777777" w:rsidTr="00C6448E">
        <w:trPr>
          <w:tblCellSpacing w:w="15" w:type="dxa"/>
        </w:trPr>
        <w:tc>
          <w:tcPr>
            <w:tcW w:w="2182" w:type="dxa"/>
            <w:gridSpan w:val="3"/>
            <w:vAlign w:val="center"/>
            <w:hideMark/>
          </w:tcPr>
          <w:p w14:paraId="1CBC139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76498935"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270" w:type="dxa"/>
            <w:vAlign w:val="center"/>
            <w:hideMark/>
          </w:tcPr>
          <w:p w14:paraId="7E21BD4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849" w:type="dxa"/>
            <w:vAlign w:val="center"/>
          </w:tcPr>
          <w:p w14:paraId="6F670C6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321" w:type="dxa"/>
            <w:vAlign w:val="center"/>
          </w:tcPr>
          <w:p w14:paraId="5F53D3D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0D43505A" w14:textId="77777777" w:rsidTr="00C6448E">
        <w:trPr>
          <w:tblCellSpacing w:w="15" w:type="dxa"/>
        </w:trPr>
        <w:tc>
          <w:tcPr>
            <w:tcW w:w="2182" w:type="dxa"/>
            <w:gridSpan w:val="3"/>
            <w:vAlign w:val="center"/>
            <w:hideMark/>
          </w:tcPr>
          <w:p w14:paraId="74D92F8E"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Marital Status</w:t>
            </w:r>
          </w:p>
        </w:tc>
        <w:tc>
          <w:tcPr>
            <w:tcW w:w="1646" w:type="dxa"/>
            <w:vAlign w:val="center"/>
            <w:hideMark/>
          </w:tcPr>
          <w:p w14:paraId="4B024DE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0.130</w:t>
            </w:r>
            <w:r w:rsidRPr="00A20123">
              <w:rPr>
                <w:rFonts w:ascii="Times New Roman" w:eastAsia="Times New Roman" w:hAnsi="Times New Roman" w:cs="Times New Roman"/>
                <w:kern w:val="0"/>
                <w:sz w:val="22"/>
                <w:szCs w:val="22"/>
                <w:vertAlign w:val="superscript"/>
                <w14:ligatures w14:val="none"/>
              </w:rPr>
              <w:t>***</w:t>
            </w:r>
          </w:p>
        </w:tc>
        <w:tc>
          <w:tcPr>
            <w:tcW w:w="1270" w:type="dxa"/>
            <w:vAlign w:val="center"/>
            <w:hideMark/>
          </w:tcPr>
          <w:p w14:paraId="32735F6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0.076</w:t>
            </w:r>
            <w:r w:rsidRPr="00A20123">
              <w:rPr>
                <w:rFonts w:ascii="Times New Roman" w:eastAsia="Times New Roman" w:hAnsi="Times New Roman" w:cs="Times New Roman"/>
                <w:kern w:val="0"/>
                <w:sz w:val="22"/>
                <w:szCs w:val="22"/>
                <w:vertAlign w:val="superscript"/>
                <w14:ligatures w14:val="none"/>
              </w:rPr>
              <w:t>***</w:t>
            </w:r>
          </w:p>
        </w:tc>
        <w:tc>
          <w:tcPr>
            <w:tcW w:w="1849" w:type="dxa"/>
            <w:vAlign w:val="center"/>
          </w:tcPr>
          <w:p w14:paraId="0F1EB22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0.029</w:t>
            </w:r>
            <w:r w:rsidRPr="00A20123">
              <w:rPr>
                <w:rFonts w:ascii="Times New Roman" w:eastAsia="Times New Roman" w:hAnsi="Times New Roman" w:cs="Times New Roman"/>
                <w:kern w:val="0"/>
                <w:sz w:val="22"/>
                <w:szCs w:val="22"/>
                <w:vertAlign w:val="superscript"/>
                <w14:ligatures w14:val="none"/>
              </w:rPr>
              <w:t>***</w:t>
            </w:r>
          </w:p>
        </w:tc>
        <w:tc>
          <w:tcPr>
            <w:tcW w:w="1321" w:type="dxa"/>
            <w:vAlign w:val="center"/>
          </w:tcPr>
          <w:p w14:paraId="27A5589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0.033</w:t>
            </w:r>
            <w:r w:rsidRPr="00A20123">
              <w:rPr>
                <w:rFonts w:ascii="Times New Roman" w:eastAsia="Times New Roman" w:hAnsi="Times New Roman" w:cs="Times New Roman"/>
                <w:kern w:val="0"/>
                <w:sz w:val="22"/>
                <w:szCs w:val="22"/>
                <w:vertAlign w:val="superscript"/>
                <w14:ligatures w14:val="none"/>
              </w:rPr>
              <w:t>***</w:t>
            </w:r>
          </w:p>
        </w:tc>
      </w:tr>
      <w:tr w:rsidR="00E71C1D" w:rsidRPr="00A20123" w14:paraId="7814451B" w14:textId="77777777" w:rsidTr="00C6448E">
        <w:trPr>
          <w:tblCellSpacing w:w="15" w:type="dxa"/>
        </w:trPr>
        <w:tc>
          <w:tcPr>
            <w:tcW w:w="2182" w:type="dxa"/>
            <w:gridSpan w:val="3"/>
            <w:vAlign w:val="center"/>
            <w:hideMark/>
          </w:tcPr>
          <w:p w14:paraId="6A6E3D7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22392E5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(0.011)</w:t>
            </w:r>
          </w:p>
        </w:tc>
        <w:tc>
          <w:tcPr>
            <w:tcW w:w="1270" w:type="dxa"/>
            <w:vAlign w:val="center"/>
            <w:hideMark/>
          </w:tcPr>
          <w:p w14:paraId="06B2875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(0.010)</w:t>
            </w:r>
          </w:p>
        </w:tc>
        <w:tc>
          <w:tcPr>
            <w:tcW w:w="1849" w:type="dxa"/>
            <w:vAlign w:val="center"/>
          </w:tcPr>
          <w:p w14:paraId="09FF952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(0.003)</w:t>
            </w:r>
          </w:p>
        </w:tc>
        <w:tc>
          <w:tcPr>
            <w:tcW w:w="1321" w:type="dxa"/>
            <w:vAlign w:val="center"/>
          </w:tcPr>
          <w:p w14:paraId="2D0A1D5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(0.004)</w:t>
            </w:r>
          </w:p>
        </w:tc>
      </w:tr>
      <w:tr w:rsidR="00E71C1D" w:rsidRPr="00A20123" w14:paraId="4A3B05A8" w14:textId="77777777" w:rsidTr="00C6448E">
        <w:trPr>
          <w:tblCellSpacing w:w="15" w:type="dxa"/>
        </w:trPr>
        <w:tc>
          <w:tcPr>
            <w:tcW w:w="2182" w:type="dxa"/>
            <w:gridSpan w:val="3"/>
            <w:vAlign w:val="center"/>
            <w:hideMark/>
          </w:tcPr>
          <w:p w14:paraId="3CAC06F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2E94B3DC"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270" w:type="dxa"/>
            <w:vAlign w:val="center"/>
            <w:hideMark/>
          </w:tcPr>
          <w:p w14:paraId="19C4CF3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849" w:type="dxa"/>
            <w:vAlign w:val="center"/>
          </w:tcPr>
          <w:p w14:paraId="2E4F72F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321" w:type="dxa"/>
            <w:vAlign w:val="center"/>
          </w:tcPr>
          <w:p w14:paraId="38F92CD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27868384" w14:textId="77777777" w:rsidTr="00C6448E">
        <w:trPr>
          <w:tblCellSpacing w:w="15" w:type="dxa"/>
        </w:trPr>
        <w:tc>
          <w:tcPr>
            <w:tcW w:w="2182" w:type="dxa"/>
            <w:gridSpan w:val="3"/>
            <w:vAlign w:val="center"/>
            <w:hideMark/>
          </w:tcPr>
          <w:p w14:paraId="5554E309"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Constant</w:t>
            </w:r>
          </w:p>
        </w:tc>
        <w:tc>
          <w:tcPr>
            <w:tcW w:w="1646" w:type="dxa"/>
            <w:vAlign w:val="center"/>
            <w:hideMark/>
          </w:tcPr>
          <w:p w14:paraId="3496A46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-1.695</w:t>
            </w:r>
            <w:r w:rsidRPr="00A20123">
              <w:rPr>
                <w:rFonts w:ascii="Times New Roman" w:eastAsia="Times New Roman" w:hAnsi="Times New Roman" w:cs="Times New Roman"/>
                <w:kern w:val="0"/>
                <w:sz w:val="22"/>
                <w:szCs w:val="22"/>
                <w:vertAlign w:val="superscript"/>
                <w14:ligatures w14:val="none"/>
              </w:rPr>
              <w:t>***</w:t>
            </w:r>
          </w:p>
        </w:tc>
        <w:tc>
          <w:tcPr>
            <w:tcW w:w="1270" w:type="dxa"/>
            <w:vAlign w:val="center"/>
            <w:hideMark/>
          </w:tcPr>
          <w:p w14:paraId="122E4FA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-0.849</w:t>
            </w:r>
            <w:r w:rsidRPr="00A20123">
              <w:rPr>
                <w:rFonts w:ascii="Times New Roman" w:eastAsia="Times New Roman" w:hAnsi="Times New Roman" w:cs="Times New Roman"/>
                <w:kern w:val="0"/>
                <w:sz w:val="22"/>
                <w:szCs w:val="22"/>
                <w:vertAlign w:val="superscript"/>
                <w14:ligatures w14:val="none"/>
              </w:rPr>
              <w:t>***</w:t>
            </w:r>
          </w:p>
        </w:tc>
        <w:tc>
          <w:tcPr>
            <w:tcW w:w="1849" w:type="dxa"/>
            <w:vAlign w:val="center"/>
          </w:tcPr>
          <w:p w14:paraId="15B3592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0.321</w:t>
            </w:r>
            <w:r w:rsidRPr="00A20123">
              <w:rPr>
                <w:rFonts w:ascii="Times New Roman" w:eastAsia="Times New Roman" w:hAnsi="Times New Roman" w:cs="Times New Roman"/>
                <w:kern w:val="0"/>
                <w:sz w:val="22"/>
                <w:szCs w:val="22"/>
                <w:vertAlign w:val="superscript"/>
                <w14:ligatures w14:val="none"/>
              </w:rPr>
              <w:t>***</w:t>
            </w:r>
          </w:p>
        </w:tc>
        <w:tc>
          <w:tcPr>
            <w:tcW w:w="1321" w:type="dxa"/>
            <w:vAlign w:val="center"/>
          </w:tcPr>
          <w:p w14:paraId="1C709EB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0.636</w:t>
            </w:r>
            <w:r w:rsidRPr="00A20123">
              <w:rPr>
                <w:rFonts w:ascii="Times New Roman" w:eastAsia="Times New Roman" w:hAnsi="Times New Roman" w:cs="Times New Roman"/>
                <w:kern w:val="0"/>
                <w:sz w:val="22"/>
                <w:szCs w:val="22"/>
                <w:vertAlign w:val="superscript"/>
                <w14:ligatures w14:val="none"/>
              </w:rPr>
              <w:t>***</w:t>
            </w:r>
          </w:p>
        </w:tc>
      </w:tr>
      <w:tr w:rsidR="00E71C1D" w:rsidRPr="00A20123" w14:paraId="56958821" w14:textId="77777777" w:rsidTr="00C6448E">
        <w:trPr>
          <w:tblCellSpacing w:w="15" w:type="dxa"/>
        </w:trPr>
        <w:tc>
          <w:tcPr>
            <w:tcW w:w="2182" w:type="dxa"/>
            <w:gridSpan w:val="3"/>
            <w:vAlign w:val="center"/>
            <w:hideMark/>
          </w:tcPr>
          <w:p w14:paraId="6E70240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646" w:type="dxa"/>
            <w:vAlign w:val="center"/>
            <w:hideMark/>
          </w:tcPr>
          <w:p w14:paraId="5F23593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(0.112)</w:t>
            </w:r>
          </w:p>
        </w:tc>
        <w:tc>
          <w:tcPr>
            <w:tcW w:w="1270" w:type="dxa"/>
            <w:vAlign w:val="center"/>
            <w:hideMark/>
          </w:tcPr>
          <w:p w14:paraId="6A236F9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(0.114)</w:t>
            </w:r>
          </w:p>
        </w:tc>
        <w:tc>
          <w:tcPr>
            <w:tcW w:w="1849" w:type="dxa"/>
            <w:vAlign w:val="center"/>
          </w:tcPr>
          <w:p w14:paraId="6C7E074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(0.029)</w:t>
            </w:r>
          </w:p>
        </w:tc>
        <w:tc>
          <w:tcPr>
            <w:tcW w:w="1321" w:type="dxa"/>
            <w:vAlign w:val="center"/>
          </w:tcPr>
          <w:p w14:paraId="39E9BA1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(0.040)</w:t>
            </w:r>
          </w:p>
        </w:tc>
      </w:tr>
      <w:tr w:rsidR="00E71C1D" w:rsidRPr="00A20123" w14:paraId="7D77DC66" w14:textId="77777777" w:rsidTr="00C6448E">
        <w:trPr>
          <w:tblCellSpacing w:w="15" w:type="dxa"/>
        </w:trPr>
        <w:tc>
          <w:tcPr>
            <w:tcW w:w="5158" w:type="dxa"/>
            <w:gridSpan w:val="5"/>
            <w:tcBorders>
              <w:bottom w:val="single" w:sz="6" w:space="0" w:color="000000"/>
            </w:tcBorders>
            <w:vAlign w:val="center"/>
            <w:hideMark/>
          </w:tcPr>
          <w:p w14:paraId="4194508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849" w:type="dxa"/>
            <w:tcBorders>
              <w:bottom w:val="single" w:sz="6" w:space="0" w:color="000000"/>
            </w:tcBorders>
          </w:tcPr>
          <w:p w14:paraId="71E20C2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321" w:type="dxa"/>
            <w:tcBorders>
              <w:bottom w:val="single" w:sz="6" w:space="0" w:color="000000"/>
            </w:tcBorders>
          </w:tcPr>
          <w:p w14:paraId="07F92E7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2880BD7A" w14:textId="77777777" w:rsidTr="00C6448E">
        <w:trPr>
          <w:tblCellSpacing w:w="15" w:type="dxa"/>
        </w:trPr>
        <w:tc>
          <w:tcPr>
            <w:tcW w:w="2182" w:type="dxa"/>
            <w:gridSpan w:val="3"/>
            <w:vAlign w:val="center"/>
            <w:hideMark/>
          </w:tcPr>
          <w:p w14:paraId="7A4F2119"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Chi-square</w:t>
            </w:r>
          </w:p>
        </w:tc>
        <w:tc>
          <w:tcPr>
            <w:tcW w:w="1646" w:type="dxa"/>
            <w:vAlign w:val="center"/>
            <w:hideMark/>
          </w:tcPr>
          <w:p w14:paraId="48B5B97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10.76</w:t>
            </w:r>
          </w:p>
        </w:tc>
        <w:tc>
          <w:tcPr>
            <w:tcW w:w="1270" w:type="dxa"/>
            <w:vAlign w:val="center"/>
            <w:hideMark/>
          </w:tcPr>
          <w:p w14:paraId="7E97D32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24.36</w:t>
            </w:r>
          </w:p>
        </w:tc>
        <w:tc>
          <w:tcPr>
            <w:tcW w:w="1849" w:type="dxa"/>
            <w:vAlign w:val="center"/>
          </w:tcPr>
          <w:p w14:paraId="218D6F3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6.71</w:t>
            </w:r>
          </w:p>
        </w:tc>
        <w:tc>
          <w:tcPr>
            <w:tcW w:w="1321" w:type="dxa"/>
            <w:vAlign w:val="center"/>
          </w:tcPr>
          <w:p w14:paraId="49F0733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9.25</w:t>
            </w:r>
          </w:p>
        </w:tc>
      </w:tr>
      <w:tr w:rsidR="00E71C1D" w:rsidRPr="00A20123" w14:paraId="6BC1CFE9" w14:textId="77777777" w:rsidTr="00C6448E">
        <w:trPr>
          <w:tblCellSpacing w:w="15" w:type="dxa"/>
        </w:trPr>
        <w:tc>
          <w:tcPr>
            <w:tcW w:w="2182" w:type="dxa"/>
            <w:gridSpan w:val="3"/>
            <w:vAlign w:val="center"/>
            <w:hideMark/>
          </w:tcPr>
          <w:p w14:paraId="6DF1C982"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p-value</w:t>
            </w:r>
          </w:p>
        </w:tc>
        <w:tc>
          <w:tcPr>
            <w:tcW w:w="1646" w:type="dxa"/>
            <w:vAlign w:val="center"/>
            <w:hideMark/>
          </w:tcPr>
          <w:p w14:paraId="6FCC786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w:t>
            </w:r>
          </w:p>
        </w:tc>
        <w:tc>
          <w:tcPr>
            <w:tcW w:w="1270" w:type="dxa"/>
            <w:vAlign w:val="center"/>
            <w:hideMark/>
          </w:tcPr>
          <w:p w14:paraId="12343B7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w:t>
            </w:r>
          </w:p>
        </w:tc>
        <w:tc>
          <w:tcPr>
            <w:tcW w:w="1849" w:type="dxa"/>
            <w:vAlign w:val="center"/>
          </w:tcPr>
          <w:p w14:paraId="78DA570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w:t>
            </w:r>
          </w:p>
        </w:tc>
        <w:tc>
          <w:tcPr>
            <w:tcW w:w="1321" w:type="dxa"/>
            <w:vAlign w:val="center"/>
          </w:tcPr>
          <w:p w14:paraId="6B4907E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w:t>
            </w:r>
          </w:p>
        </w:tc>
      </w:tr>
      <w:tr w:rsidR="00E71C1D" w:rsidRPr="00A20123" w14:paraId="3DAA2E5F" w14:textId="77777777" w:rsidTr="00C6448E">
        <w:trPr>
          <w:tblCellSpacing w:w="15" w:type="dxa"/>
        </w:trPr>
        <w:tc>
          <w:tcPr>
            <w:tcW w:w="2182" w:type="dxa"/>
            <w:gridSpan w:val="3"/>
            <w:vAlign w:val="center"/>
            <w:hideMark/>
          </w:tcPr>
          <w:p w14:paraId="0551FC22"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Observations</w:t>
            </w:r>
          </w:p>
        </w:tc>
        <w:tc>
          <w:tcPr>
            <w:tcW w:w="1646" w:type="dxa"/>
            <w:vAlign w:val="center"/>
            <w:hideMark/>
          </w:tcPr>
          <w:p w14:paraId="354259C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29212</w:t>
            </w:r>
          </w:p>
        </w:tc>
        <w:tc>
          <w:tcPr>
            <w:tcW w:w="1270" w:type="dxa"/>
            <w:vAlign w:val="center"/>
            <w:hideMark/>
          </w:tcPr>
          <w:p w14:paraId="4D7AEE5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29240</w:t>
            </w:r>
          </w:p>
        </w:tc>
        <w:tc>
          <w:tcPr>
            <w:tcW w:w="1849" w:type="dxa"/>
            <w:vAlign w:val="center"/>
          </w:tcPr>
          <w:p w14:paraId="0015C77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29212</w:t>
            </w:r>
          </w:p>
        </w:tc>
        <w:tc>
          <w:tcPr>
            <w:tcW w:w="1321" w:type="dxa"/>
            <w:vAlign w:val="center"/>
          </w:tcPr>
          <w:p w14:paraId="5E92B80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29240</w:t>
            </w:r>
          </w:p>
        </w:tc>
      </w:tr>
      <w:tr w:rsidR="00E71C1D" w:rsidRPr="00A20123" w14:paraId="6D433C66" w14:textId="77777777" w:rsidTr="00C6448E">
        <w:trPr>
          <w:tblCellSpacing w:w="15" w:type="dxa"/>
        </w:trPr>
        <w:tc>
          <w:tcPr>
            <w:tcW w:w="5158" w:type="dxa"/>
            <w:gridSpan w:val="5"/>
            <w:tcBorders>
              <w:bottom w:val="single" w:sz="6" w:space="0" w:color="000000"/>
            </w:tcBorders>
            <w:vAlign w:val="center"/>
            <w:hideMark/>
          </w:tcPr>
          <w:p w14:paraId="44C1CD7A"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849" w:type="dxa"/>
            <w:tcBorders>
              <w:bottom w:val="single" w:sz="6" w:space="0" w:color="000000"/>
            </w:tcBorders>
          </w:tcPr>
          <w:p w14:paraId="59F4886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321" w:type="dxa"/>
            <w:tcBorders>
              <w:bottom w:val="single" w:sz="6" w:space="0" w:color="000000"/>
            </w:tcBorders>
          </w:tcPr>
          <w:p w14:paraId="1522A5E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71C25F59" w14:textId="77777777" w:rsidTr="00C6448E">
        <w:trPr>
          <w:gridBefore w:val="1"/>
          <w:wBefore w:w="85" w:type="dxa"/>
          <w:tblCellSpacing w:w="15" w:type="dxa"/>
        </w:trPr>
        <w:tc>
          <w:tcPr>
            <w:tcW w:w="0" w:type="auto"/>
            <w:gridSpan w:val="6"/>
            <w:vAlign w:val="center"/>
            <w:hideMark/>
          </w:tcPr>
          <w:p w14:paraId="4770F8B6" w14:textId="77777777" w:rsidR="00E71C1D" w:rsidRPr="00A20123" w:rsidRDefault="00E71C1D" w:rsidP="00C6448E">
            <w:pPr>
              <w:autoSpaceDE w:val="0"/>
              <w:autoSpaceDN w:val="0"/>
              <w:adjustRightInd w:val="0"/>
              <w:spacing w:after="0" w:line="240" w:lineRule="auto"/>
              <w:rPr>
                <w:rFonts w:ascii="Times New Roman" w:eastAsia="宋体" w:hAnsi="Times New Roman" w:cs="Times New Roman"/>
                <w:kern w:val="0"/>
                <w:sz w:val="22"/>
                <w:szCs w:val="22"/>
                <w14:ligatures w14:val="none"/>
              </w:rPr>
            </w:pPr>
            <w:r w:rsidRPr="00A20123">
              <w:rPr>
                <w:rFonts w:ascii="Times New Roman" w:eastAsia="宋体" w:hAnsi="Times New Roman" w:cs="Times New Roman"/>
                <w:kern w:val="0"/>
                <w:sz w:val="22"/>
                <w:szCs w:val="22"/>
                <w14:ligatures w14:val="none"/>
              </w:rPr>
              <w:t>Note: The sample covers years 2013 to 2018. The standard errors are</w:t>
            </w:r>
            <w:r w:rsidRPr="00A20123">
              <w:rPr>
                <w:rFonts w:ascii="Times New Roman" w:eastAsia="宋体" w:hAnsi="Times New Roman" w:cs="Times New Roman" w:hint="eastAsia"/>
                <w:kern w:val="0"/>
                <w:sz w:val="22"/>
                <w:szCs w:val="22"/>
                <w14:ligatures w14:val="none"/>
              </w:rPr>
              <w:t xml:space="preserve"> </w:t>
            </w:r>
            <w:r w:rsidRPr="00A20123">
              <w:rPr>
                <w:rFonts w:ascii="Times New Roman" w:eastAsia="宋体" w:hAnsi="Times New Roman" w:cs="Times New Roman"/>
                <w:kern w:val="0"/>
                <w:sz w:val="22"/>
                <w:szCs w:val="22"/>
                <w14:ligatures w14:val="none"/>
              </w:rPr>
              <w:t>reported in parentheses,</w:t>
            </w:r>
            <w:r w:rsidRPr="00A20123">
              <w:rPr>
                <w:rFonts w:ascii="Times New Roman" w:eastAsia="宋体" w:hAnsi="Times New Roman" w:cs="Times New Roman" w:hint="eastAsia"/>
                <w:kern w:val="0"/>
                <w:sz w:val="22"/>
                <w:szCs w:val="22"/>
                <w14:ligatures w14:val="none"/>
              </w:rPr>
              <w:t xml:space="preserve"> </w:t>
            </w:r>
            <w:r w:rsidRPr="00A20123">
              <w:rPr>
                <w:rFonts w:ascii="Times New Roman" w:eastAsia="宋体" w:hAnsi="Times New Roman" w:cs="Times New Roman"/>
                <w:kern w:val="0"/>
                <w:sz w:val="22"/>
                <w:szCs w:val="22"/>
                <w14:ligatures w14:val="none"/>
              </w:rPr>
              <w:t>clustered at</w:t>
            </w:r>
            <w:r w:rsidRPr="00A20123">
              <w:rPr>
                <w:rFonts w:ascii="Times New Roman" w:eastAsia="宋体" w:hAnsi="Times New Roman" w:cs="Times New Roman" w:hint="eastAsia"/>
                <w:kern w:val="0"/>
                <w:sz w:val="22"/>
                <w:szCs w:val="22"/>
                <w14:ligatures w14:val="none"/>
              </w:rPr>
              <w:t xml:space="preserve"> individual</w:t>
            </w:r>
            <w:r w:rsidRPr="00A20123">
              <w:rPr>
                <w:rFonts w:ascii="Times New Roman" w:eastAsia="宋体" w:hAnsi="Times New Roman" w:cs="Times New Roman"/>
                <w:kern w:val="0"/>
                <w:sz w:val="22"/>
                <w:szCs w:val="22"/>
                <w14:ligatures w14:val="none"/>
              </w:rPr>
              <w:t xml:space="preserve"> level. </w:t>
            </w:r>
            <w:r w:rsidRPr="00A20123">
              <w:rPr>
                <w:rFonts w:ascii="Times New Roman" w:eastAsia="宋体" w:hAnsi="Times New Roman" w:cs="Times New Roman"/>
                <w:kern w:val="0"/>
                <w:sz w:val="22"/>
                <w:szCs w:val="22"/>
                <w:vertAlign w:val="superscript"/>
                <w14:ligatures w14:val="none"/>
              </w:rPr>
              <w:t>*</w:t>
            </w:r>
            <w:r w:rsidRPr="00A20123">
              <w:rPr>
                <w:rFonts w:ascii="Times New Roman" w:eastAsia="宋体" w:hAnsi="Times New Roman" w:cs="Times New Roman"/>
                <w:kern w:val="0"/>
                <w:sz w:val="22"/>
                <w:szCs w:val="22"/>
                <w14:ligatures w14:val="none"/>
              </w:rPr>
              <w:t xml:space="preserve"> </w:t>
            </w:r>
            <w:proofErr w:type="gramStart"/>
            <w:r w:rsidRPr="00A20123">
              <w:rPr>
                <w:rFonts w:ascii="Times New Roman" w:eastAsia="宋体" w:hAnsi="Times New Roman" w:cs="Times New Roman"/>
                <w:kern w:val="0"/>
                <w:sz w:val="22"/>
                <w:szCs w:val="22"/>
                <w14:ligatures w14:val="none"/>
              </w:rPr>
              <w:t>denotes</w:t>
            </w:r>
            <w:proofErr w:type="gramEnd"/>
            <w:r w:rsidRPr="00A20123">
              <w:rPr>
                <w:rFonts w:ascii="Times New Roman" w:eastAsia="宋体" w:hAnsi="Times New Roman" w:cs="Times New Roman"/>
                <w:kern w:val="0"/>
                <w:sz w:val="22"/>
                <w:szCs w:val="22"/>
                <w14:ligatures w14:val="none"/>
              </w:rPr>
              <w:t xml:space="preserve"> </w:t>
            </w:r>
            <w:r w:rsidRPr="00A20123">
              <w:rPr>
                <w:rFonts w:ascii="Times New Roman" w:eastAsia="宋体" w:hAnsi="Times New Roman" w:cs="Times New Roman"/>
                <w:i/>
                <w:iCs/>
                <w:kern w:val="0"/>
                <w:sz w:val="22"/>
                <w:szCs w:val="22"/>
                <w14:ligatures w14:val="none"/>
              </w:rPr>
              <w:t>p</w:t>
            </w:r>
            <w:r w:rsidRPr="00A20123">
              <w:rPr>
                <w:rFonts w:ascii="Times New Roman" w:eastAsia="宋体" w:hAnsi="Times New Roman" w:cs="Times New Roman"/>
                <w:kern w:val="0"/>
                <w:sz w:val="22"/>
                <w:szCs w:val="22"/>
                <w14:ligatures w14:val="none"/>
              </w:rPr>
              <w:t xml:space="preserve"> &lt; 0.1, </w:t>
            </w:r>
            <w:r w:rsidRPr="00A20123">
              <w:rPr>
                <w:rFonts w:ascii="Times New Roman" w:eastAsia="宋体" w:hAnsi="Times New Roman" w:cs="Times New Roman"/>
                <w:kern w:val="0"/>
                <w:sz w:val="22"/>
                <w:szCs w:val="22"/>
                <w:vertAlign w:val="superscript"/>
                <w14:ligatures w14:val="none"/>
              </w:rPr>
              <w:t>**</w:t>
            </w:r>
            <w:r w:rsidRPr="00A20123">
              <w:rPr>
                <w:rFonts w:ascii="Times New Roman" w:eastAsia="宋体" w:hAnsi="Times New Roman" w:cs="Times New Roman"/>
                <w:kern w:val="0"/>
                <w:sz w:val="22"/>
                <w:szCs w:val="22"/>
                <w14:ligatures w14:val="none"/>
              </w:rPr>
              <w:t xml:space="preserve"> denotes </w:t>
            </w:r>
            <w:r w:rsidRPr="00A20123">
              <w:rPr>
                <w:rFonts w:ascii="Times New Roman" w:eastAsia="宋体" w:hAnsi="Times New Roman" w:cs="Times New Roman"/>
                <w:i/>
                <w:iCs/>
                <w:kern w:val="0"/>
                <w:sz w:val="22"/>
                <w:szCs w:val="22"/>
                <w14:ligatures w14:val="none"/>
              </w:rPr>
              <w:t>p</w:t>
            </w:r>
            <w:r w:rsidRPr="00A20123">
              <w:rPr>
                <w:rFonts w:ascii="Times New Roman" w:eastAsia="宋体" w:hAnsi="Times New Roman" w:cs="Times New Roman"/>
                <w:kern w:val="0"/>
                <w:sz w:val="22"/>
                <w:szCs w:val="22"/>
                <w14:ligatures w14:val="none"/>
              </w:rPr>
              <w:t xml:space="preserve"> &lt; 0.05, </w:t>
            </w:r>
            <w:r w:rsidRPr="00A20123">
              <w:rPr>
                <w:rFonts w:ascii="Times New Roman" w:eastAsia="宋体" w:hAnsi="Times New Roman" w:cs="Times New Roman"/>
                <w:kern w:val="0"/>
                <w:sz w:val="22"/>
                <w:szCs w:val="22"/>
                <w:vertAlign w:val="superscript"/>
                <w14:ligatures w14:val="none"/>
              </w:rPr>
              <w:t>***</w:t>
            </w:r>
            <w:r w:rsidRPr="00A20123">
              <w:rPr>
                <w:rFonts w:ascii="Times New Roman" w:eastAsia="宋体" w:hAnsi="Times New Roman" w:cs="Times New Roman"/>
                <w:kern w:val="0"/>
                <w:sz w:val="22"/>
                <w:szCs w:val="22"/>
                <w14:ligatures w14:val="none"/>
              </w:rPr>
              <w:t xml:space="preserve"> denotes </w:t>
            </w:r>
            <w:r w:rsidRPr="00A20123">
              <w:rPr>
                <w:rFonts w:ascii="Times New Roman" w:eastAsia="宋体" w:hAnsi="Times New Roman" w:cs="Times New Roman"/>
                <w:i/>
                <w:iCs/>
                <w:kern w:val="0"/>
                <w:sz w:val="22"/>
                <w:szCs w:val="22"/>
                <w14:ligatures w14:val="none"/>
              </w:rPr>
              <w:t>p</w:t>
            </w:r>
            <w:r w:rsidRPr="00A20123">
              <w:rPr>
                <w:rFonts w:ascii="Times New Roman" w:eastAsia="宋体" w:hAnsi="Times New Roman" w:cs="Times New Roman"/>
                <w:kern w:val="0"/>
                <w:sz w:val="22"/>
                <w:szCs w:val="22"/>
                <w14:ligatures w14:val="none"/>
              </w:rPr>
              <w:t xml:space="preserve"> &lt; 0.01.</w:t>
            </w:r>
          </w:p>
          <w:p w14:paraId="540227EC" w14:textId="77777777" w:rsidR="00E71C1D" w:rsidRPr="00A20123" w:rsidRDefault="00E71C1D" w:rsidP="00C6448E">
            <w:pPr>
              <w:spacing w:after="0" w:line="240" w:lineRule="auto"/>
              <w:jc w:val="right"/>
              <w:rPr>
                <w:rFonts w:ascii="Times New Roman" w:eastAsia="宋体" w:hAnsi="Times New Roman" w:cs="Times New Roman"/>
                <w:kern w:val="0"/>
                <w:sz w:val="22"/>
                <w:szCs w:val="22"/>
                <w14:ligatures w14:val="none"/>
              </w:rPr>
            </w:pPr>
          </w:p>
        </w:tc>
      </w:tr>
    </w:tbl>
    <w:p w14:paraId="4F8693EE" w14:textId="77777777" w:rsidR="001D623C" w:rsidRDefault="001D623C" w:rsidP="00300E63">
      <w:pPr>
        <w:rPr>
          <w:rFonts w:ascii="Times New Roman" w:hAnsi="Times New Roman" w:cs="Times New Roman"/>
          <w:szCs w:val="28"/>
          <w:lang w:val="en-US"/>
        </w:rPr>
      </w:pPr>
    </w:p>
    <w:p w14:paraId="0F13B012" w14:textId="3386A577" w:rsidR="00E71C1D" w:rsidRPr="00300E63" w:rsidRDefault="00E71C1D" w:rsidP="00300E63">
      <w:pPr>
        <w:rPr>
          <w:rFonts w:ascii="Times New Roman" w:hAnsi="Times New Roman" w:cs="Times New Roman"/>
          <w:b/>
          <w:bCs/>
          <w:sz w:val="22"/>
          <w:szCs w:val="22"/>
        </w:rPr>
      </w:pPr>
      <w:r w:rsidRPr="00300E63">
        <w:rPr>
          <w:rFonts w:ascii="Times New Roman" w:hAnsi="Times New Roman" w:cs="Times New Roman"/>
          <w:b/>
          <w:bCs/>
          <w:sz w:val="22"/>
          <w:szCs w:val="22"/>
        </w:rPr>
        <w:t xml:space="preserve">Table </w:t>
      </w:r>
      <w:r w:rsidR="00866FBE" w:rsidRPr="00300E63">
        <w:rPr>
          <w:rFonts w:ascii="Times New Roman" w:hAnsi="Times New Roman" w:cs="Times New Roman"/>
          <w:b/>
          <w:bCs/>
          <w:sz w:val="22"/>
          <w:szCs w:val="22"/>
        </w:rPr>
        <w:t>7</w:t>
      </w:r>
      <w:r w:rsidRPr="00300E63">
        <w:rPr>
          <w:rFonts w:ascii="Times New Roman" w:hAnsi="Times New Roman" w:cs="Times New Roman"/>
          <w:b/>
          <w:bCs/>
          <w:sz w:val="22"/>
          <w:szCs w:val="22"/>
        </w:rPr>
        <w:t>. Chow Test for Sex Heterogeneity</w:t>
      </w:r>
    </w:p>
    <w:tbl>
      <w:tblPr>
        <w:tblStyle w:val="af2"/>
        <w:tblW w:w="0" w:type="auto"/>
        <w:tblLook w:val="04A0" w:firstRow="1" w:lastRow="0" w:firstColumn="1" w:lastColumn="0" w:noHBand="0" w:noVBand="1"/>
      </w:tblPr>
      <w:tblGrid>
        <w:gridCol w:w="3114"/>
        <w:gridCol w:w="2416"/>
        <w:gridCol w:w="2766"/>
      </w:tblGrid>
      <w:tr w:rsidR="00E71C1D" w14:paraId="6C69B4DD" w14:textId="77777777" w:rsidTr="00C6448E">
        <w:tc>
          <w:tcPr>
            <w:tcW w:w="3114" w:type="dxa"/>
          </w:tcPr>
          <w:p w14:paraId="015667A1" w14:textId="77777777" w:rsidR="00E71C1D" w:rsidRDefault="00E71C1D" w:rsidP="00C6448E">
            <w:pPr>
              <w:rPr>
                <w:rFonts w:ascii="Times New Roman" w:hAnsi="Times New Roman" w:cs="Times New Roman"/>
              </w:rPr>
            </w:pPr>
          </w:p>
        </w:tc>
        <w:tc>
          <w:tcPr>
            <w:tcW w:w="2416" w:type="dxa"/>
          </w:tcPr>
          <w:p w14:paraId="6AD22ABB" w14:textId="77777777" w:rsidR="00E71C1D" w:rsidRDefault="00E71C1D" w:rsidP="00C6448E">
            <w:pPr>
              <w:rPr>
                <w:rFonts w:ascii="Times New Roman" w:hAnsi="Times New Roman" w:cs="Times New Roman"/>
              </w:rPr>
            </w:pPr>
            <w:r>
              <w:rPr>
                <w:rFonts w:ascii="Times New Roman" w:hAnsi="Times New Roman" w:cs="Times New Roman"/>
              </w:rPr>
              <w:t>Depression Model</w:t>
            </w:r>
          </w:p>
        </w:tc>
        <w:tc>
          <w:tcPr>
            <w:tcW w:w="2766" w:type="dxa"/>
          </w:tcPr>
          <w:p w14:paraId="1BBE3E53" w14:textId="77777777" w:rsidR="00E71C1D" w:rsidRDefault="00E71C1D" w:rsidP="00C6448E">
            <w:pPr>
              <w:rPr>
                <w:rFonts w:ascii="Times New Roman" w:hAnsi="Times New Roman" w:cs="Times New Roman"/>
              </w:rPr>
            </w:pPr>
            <w:r>
              <w:rPr>
                <w:rFonts w:ascii="Times New Roman" w:hAnsi="Times New Roman" w:cs="Times New Roman"/>
              </w:rPr>
              <w:t>Sadness Model</w:t>
            </w:r>
          </w:p>
        </w:tc>
      </w:tr>
      <w:tr w:rsidR="00E71C1D" w14:paraId="24B5C37E" w14:textId="77777777" w:rsidTr="00C6448E">
        <w:tc>
          <w:tcPr>
            <w:tcW w:w="3114" w:type="dxa"/>
          </w:tcPr>
          <w:p w14:paraId="2E4C83C3" w14:textId="77777777" w:rsidR="00E71C1D" w:rsidRDefault="00E71C1D" w:rsidP="00C6448E">
            <w:pPr>
              <w:rPr>
                <w:rFonts w:ascii="Times New Roman" w:hAnsi="Times New Roman" w:cs="Times New Roman"/>
              </w:rPr>
            </w:pPr>
            <w:r>
              <w:rPr>
                <w:rFonts w:ascii="Times New Roman" w:hAnsi="Times New Roman" w:cs="Times New Roman"/>
              </w:rPr>
              <w:t>F-statistics</w:t>
            </w:r>
          </w:p>
        </w:tc>
        <w:tc>
          <w:tcPr>
            <w:tcW w:w="2416" w:type="dxa"/>
          </w:tcPr>
          <w:p w14:paraId="4867A4E2" w14:textId="77777777" w:rsidR="00E71C1D" w:rsidRDefault="00E71C1D" w:rsidP="00C6448E">
            <w:pPr>
              <w:rPr>
                <w:rFonts w:ascii="Times New Roman" w:hAnsi="Times New Roman" w:cs="Times New Roman"/>
              </w:rPr>
            </w:pPr>
            <w:r>
              <w:rPr>
                <w:rFonts w:ascii="Times New Roman" w:hAnsi="Times New Roman" w:cs="Times New Roman"/>
              </w:rPr>
              <w:t>40.06041</w:t>
            </w:r>
          </w:p>
        </w:tc>
        <w:tc>
          <w:tcPr>
            <w:tcW w:w="2766" w:type="dxa"/>
          </w:tcPr>
          <w:p w14:paraId="4B2D5229" w14:textId="77777777" w:rsidR="00E71C1D" w:rsidRDefault="00E71C1D" w:rsidP="00C6448E">
            <w:pPr>
              <w:rPr>
                <w:rFonts w:ascii="Times New Roman" w:hAnsi="Times New Roman" w:cs="Times New Roman"/>
              </w:rPr>
            </w:pPr>
            <w:r>
              <w:rPr>
                <w:rFonts w:ascii="Times New Roman" w:hAnsi="Times New Roman" w:cs="Times New Roman"/>
              </w:rPr>
              <w:t>-9.743997</w:t>
            </w:r>
          </w:p>
        </w:tc>
      </w:tr>
      <w:tr w:rsidR="00E71C1D" w14:paraId="0208D03A" w14:textId="77777777" w:rsidTr="00C6448E">
        <w:tc>
          <w:tcPr>
            <w:tcW w:w="3114" w:type="dxa"/>
          </w:tcPr>
          <w:p w14:paraId="6C196F05" w14:textId="77777777" w:rsidR="00E71C1D" w:rsidRDefault="00E71C1D" w:rsidP="00C6448E">
            <w:pPr>
              <w:rPr>
                <w:rFonts w:ascii="Times New Roman" w:hAnsi="Times New Roman" w:cs="Times New Roman"/>
              </w:rPr>
            </w:pPr>
            <w:r>
              <w:rPr>
                <w:rFonts w:ascii="Times New Roman" w:hAnsi="Times New Roman" w:cs="Times New Roman"/>
              </w:rPr>
              <w:t>p-value</w:t>
            </w:r>
          </w:p>
        </w:tc>
        <w:tc>
          <w:tcPr>
            <w:tcW w:w="2416" w:type="dxa"/>
          </w:tcPr>
          <w:p w14:paraId="26C50023" w14:textId="77777777" w:rsidR="00E71C1D" w:rsidRDefault="00E71C1D" w:rsidP="00C6448E">
            <w:pPr>
              <w:rPr>
                <w:rFonts w:ascii="Times New Roman" w:hAnsi="Times New Roman" w:cs="Times New Roman"/>
              </w:rPr>
            </w:pPr>
            <w:r>
              <w:rPr>
                <w:rFonts w:ascii="Times New Roman" w:hAnsi="Times New Roman" w:cs="Times New Roman"/>
              </w:rPr>
              <w:t>0.00000</w:t>
            </w:r>
          </w:p>
        </w:tc>
        <w:tc>
          <w:tcPr>
            <w:tcW w:w="2766" w:type="dxa"/>
          </w:tcPr>
          <w:p w14:paraId="6EA31927" w14:textId="77777777" w:rsidR="00E71C1D" w:rsidRDefault="00E71C1D" w:rsidP="00C6448E">
            <w:pPr>
              <w:rPr>
                <w:rFonts w:ascii="Times New Roman" w:hAnsi="Times New Roman" w:cs="Times New Roman"/>
              </w:rPr>
            </w:pPr>
            <w:r>
              <w:rPr>
                <w:rFonts w:ascii="Times New Roman" w:hAnsi="Times New Roman" w:cs="Times New Roman"/>
              </w:rPr>
              <w:t>1</w:t>
            </w:r>
          </w:p>
        </w:tc>
      </w:tr>
    </w:tbl>
    <w:p w14:paraId="158A8804" w14:textId="77777777" w:rsidR="00E71C1D" w:rsidRPr="001D623C" w:rsidRDefault="00E71C1D" w:rsidP="00E71C1D">
      <w:pPr>
        <w:jc w:val="both"/>
        <w:rPr>
          <w:rFonts w:ascii="Times New Roman" w:hAnsi="Times New Roman" w:cs="Times New Roman"/>
          <w:szCs w:val="28"/>
          <w:lang w:val="en-US"/>
        </w:rPr>
      </w:pPr>
    </w:p>
    <w:p w14:paraId="7E90CBDA" w14:textId="7FC0DB63" w:rsidR="00E71C1D" w:rsidRPr="00974435" w:rsidRDefault="00E71C1D" w:rsidP="00E71C1D">
      <w:pPr>
        <w:jc w:val="both"/>
        <w:rPr>
          <w:rFonts w:ascii="Times New Roman" w:hAnsi="Times New Roman" w:cs="Times New Roman"/>
          <w:b/>
          <w:bCs/>
          <w:szCs w:val="28"/>
        </w:rPr>
      </w:pPr>
      <w:r w:rsidRPr="00974435">
        <w:rPr>
          <w:rFonts w:ascii="Times New Roman" w:hAnsi="Times New Roman" w:cs="Times New Roman"/>
          <w:b/>
          <w:bCs/>
          <w:szCs w:val="28"/>
        </w:rPr>
        <w:lastRenderedPageBreak/>
        <w:t xml:space="preserve">5.2 Education Heterogeneity </w:t>
      </w:r>
    </w:p>
    <w:p w14:paraId="13E97890" w14:textId="15FC0ACD" w:rsidR="00E71C1D" w:rsidRDefault="00E71C1D" w:rsidP="00E71C1D">
      <w:pPr>
        <w:jc w:val="both"/>
        <w:rPr>
          <w:rFonts w:ascii="Times New Roman" w:hAnsi="Times New Roman" w:cs="Times New Roman"/>
          <w:szCs w:val="28"/>
          <w:lang w:val="en-US"/>
        </w:rPr>
      </w:pPr>
      <w:r w:rsidRPr="00400BAB">
        <w:rPr>
          <w:rFonts w:ascii="Times New Roman" w:hAnsi="Times New Roman" w:cs="Times New Roman"/>
          <w:noProof/>
          <w:szCs w:val="28"/>
        </w:rPr>
        <w:drawing>
          <wp:inline distT="0" distB="0" distL="0" distR="0" wp14:anchorId="41C8600C" wp14:editId="3F197424">
            <wp:extent cx="2345947" cy="1828800"/>
            <wp:effectExtent l="0" t="0" r="3810" b="0"/>
            <wp:docPr id="1886865670"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65670" name="图片 1" descr="图表, 条形图&#10;&#10;描述已自动生成"/>
                    <pic:cNvPicPr/>
                  </pic:nvPicPr>
                  <pic:blipFill>
                    <a:blip r:embed="rId13"/>
                    <a:stretch>
                      <a:fillRect/>
                    </a:stretch>
                  </pic:blipFill>
                  <pic:spPr>
                    <a:xfrm>
                      <a:off x="0" y="0"/>
                      <a:ext cx="2377702" cy="1853555"/>
                    </a:xfrm>
                    <a:prstGeom prst="rect">
                      <a:avLst/>
                    </a:prstGeom>
                  </pic:spPr>
                </pic:pic>
              </a:graphicData>
            </a:graphic>
          </wp:inline>
        </w:drawing>
      </w:r>
      <w:r w:rsidRPr="00400BAB">
        <w:rPr>
          <w:rFonts w:ascii="Times New Roman" w:hAnsi="Times New Roman" w:cs="Times New Roman"/>
          <w:noProof/>
          <w:szCs w:val="28"/>
        </w:rPr>
        <w:drawing>
          <wp:inline distT="0" distB="0" distL="0" distR="0" wp14:anchorId="4E89635E" wp14:editId="07B5E245">
            <wp:extent cx="2317898" cy="1806933"/>
            <wp:effectExtent l="0" t="0" r="0" b="0"/>
            <wp:docPr id="667610406"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10406" name="图片 1" descr="图表, 条形图&#10;&#10;描述已自动生成"/>
                    <pic:cNvPicPr/>
                  </pic:nvPicPr>
                  <pic:blipFill>
                    <a:blip r:embed="rId14"/>
                    <a:stretch>
                      <a:fillRect/>
                    </a:stretch>
                  </pic:blipFill>
                  <pic:spPr>
                    <a:xfrm>
                      <a:off x="0" y="0"/>
                      <a:ext cx="2365532" cy="1844066"/>
                    </a:xfrm>
                    <a:prstGeom prst="rect">
                      <a:avLst/>
                    </a:prstGeom>
                  </pic:spPr>
                </pic:pic>
              </a:graphicData>
            </a:graphic>
          </wp:inline>
        </w:drawing>
      </w:r>
    </w:p>
    <w:p w14:paraId="0B9426AF" w14:textId="5E341115" w:rsidR="00866FBE" w:rsidRPr="00856FAE" w:rsidRDefault="00866FBE" w:rsidP="00E71C1D">
      <w:pPr>
        <w:jc w:val="both"/>
        <w:rPr>
          <w:rFonts w:ascii="Times New Roman" w:hAnsi="Times New Roman" w:cs="Times New Roman"/>
          <w:sz w:val="22"/>
          <w:szCs w:val="22"/>
          <w:lang w:val="en-US"/>
        </w:rPr>
      </w:pPr>
      <w:r w:rsidRPr="00856FAE">
        <w:rPr>
          <w:rFonts w:ascii="Times New Roman" w:hAnsi="Times New Roman" w:cs="Times New Roman"/>
          <w:b/>
          <w:bCs/>
          <w:sz w:val="22"/>
          <w:szCs w:val="22"/>
          <w:lang w:val="en-US"/>
        </w:rPr>
        <w:t>Figure 4</w:t>
      </w:r>
      <w:r w:rsidRPr="00856FAE">
        <w:rPr>
          <w:rFonts w:ascii="Times New Roman" w:hAnsi="Times New Roman" w:cs="Times New Roman"/>
          <w:sz w:val="22"/>
          <w:szCs w:val="22"/>
          <w:lang w:val="en-US"/>
        </w:rPr>
        <w:t>. Average Sadness and Depression Level by Working Hours and Education Level</w:t>
      </w:r>
    </w:p>
    <w:p w14:paraId="7EC2E448" w14:textId="36DE4EEA" w:rsidR="00E71C1D" w:rsidRDefault="00E71C1D" w:rsidP="00E71C1D">
      <w:pPr>
        <w:jc w:val="both"/>
        <w:rPr>
          <w:rFonts w:ascii="Times New Roman" w:hAnsi="Times New Roman" w:cs="Times New Roman"/>
          <w:szCs w:val="28"/>
        </w:rPr>
      </w:pPr>
      <w:r w:rsidRPr="00400BAB">
        <w:rPr>
          <w:rFonts w:ascii="Times New Roman" w:hAnsi="Times New Roman" w:cs="Times New Roman"/>
          <w:szCs w:val="28"/>
        </w:rPr>
        <w:t xml:space="preserve">Following the analysis of gender heterogeneity, </w:t>
      </w:r>
      <w:r>
        <w:rPr>
          <w:rFonts w:ascii="Times New Roman" w:hAnsi="Times New Roman" w:cs="Times New Roman"/>
          <w:szCs w:val="28"/>
        </w:rPr>
        <w:t xml:space="preserve">we further examine </w:t>
      </w:r>
      <w:r w:rsidRPr="00400BAB">
        <w:rPr>
          <w:rFonts w:ascii="Times New Roman" w:hAnsi="Times New Roman" w:cs="Times New Roman"/>
          <w:szCs w:val="28"/>
        </w:rPr>
        <w:t xml:space="preserve">the effect of education level on the relationship between working hours and mental. In terms of the overall distribution, there were </w:t>
      </w:r>
      <w:r>
        <w:rPr>
          <w:rFonts w:ascii="Times New Roman" w:hAnsi="Times New Roman" w:cs="Times New Roman"/>
          <w:szCs w:val="28"/>
        </w:rPr>
        <w:t>observable</w:t>
      </w:r>
      <w:r w:rsidRPr="00400BAB">
        <w:rPr>
          <w:rFonts w:ascii="Times New Roman" w:hAnsi="Times New Roman" w:cs="Times New Roman"/>
          <w:szCs w:val="28"/>
        </w:rPr>
        <w:t xml:space="preserve"> differences in the level of sadness and relatively small differences in the level of depression among people with different education level</w:t>
      </w:r>
      <w:r w:rsidR="00C30BF6">
        <w:rPr>
          <w:rFonts w:ascii="Times New Roman" w:hAnsi="Times New Roman" w:cs="Times New Roman"/>
          <w:szCs w:val="28"/>
        </w:rPr>
        <w:t>s</w:t>
      </w:r>
      <w:r w:rsidRPr="00400BAB">
        <w:rPr>
          <w:rFonts w:ascii="Times New Roman" w:hAnsi="Times New Roman" w:cs="Times New Roman"/>
          <w:szCs w:val="28"/>
        </w:rPr>
        <w:t xml:space="preserve">. </w:t>
      </w:r>
      <w:r>
        <w:rPr>
          <w:rFonts w:ascii="Times New Roman" w:hAnsi="Times New Roman" w:cs="Times New Roman"/>
          <w:szCs w:val="28"/>
        </w:rPr>
        <w:t>A</w:t>
      </w:r>
      <w:r w:rsidRPr="00400BAB">
        <w:rPr>
          <w:rFonts w:ascii="Times New Roman" w:hAnsi="Times New Roman" w:cs="Times New Roman"/>
          <w:szCs w:val="28"/>
        </w:rPr>
        <w:t xml:space="preserve"> heterogeneity analysis </w:t>
      </w:r>
      <w:r>
        <w:rPr>
          <w:rFonts w:ascii="Times New Roman" w:hAnsi="Times New Roman" w:cs="Times New Roman"/>
          <w:szCs w:val="28"/>
        </w:rPr>
        <w:t>on</w:t>
      </w:r>
      <w:r w:rsidRPr="00400BAB">
        <w:rPr>
          <w:rFonts w:ascii="Times New Roman" w:hAnsi="Times New Roman" w:cs="Times New Roman"/>
          <w:szCs w:val="28"/>
        </w:rPr>
        <w:t xml:space="preserve"> education level </w:t>
      </w:r>
      <w:r>
        <w:rPr>
          <w:rFonts w:ascii="Times New Roman" w:hAnsi="Times New Roman" w:cs="Times New Roman"/>
          <w:szCs w:val="28"/>
        </w:rPr>
        <w:t>is then</w:t>
      </w:r>
      <w:r w:rsidRPr="00400BAB">
        <w:rPr>
          <w:rFonts w:ascii="Times New Roman" w:hAnsi="Times New Roman" w:cs="Times New Roman"/>
          <w:szCs w:val="28"/>
        </w:rPr>
        <w:t xml:space="preserve"> conducted to test whether these differences are statistically significant.</w:t>
      </w:r>
    </w:p>
    <w:p w14:paraId="1853CC0A" w14:textId="6C10F8C5" w:rsidR="001D623C" w:rsidRDefault="001D623C" w:rsidP="001D623C">
      <w:pPr>
        <w:jc w:val="both"/>
        <w:rPr>
          <w:rFonts w:ascii="Times New Roman" w:hAnsi="Times New Roman" w:cs="Times New Roman"/>
          <w:szCs w:val="28"/>
        </w:rPr>
      </w:pPr>
      <w:bookmarkStart w:id="27" w:name="OLE_LINK27"/>
      <w:r>
        <w:rPr>
          <w:rFonts w:ascii="Times New Roman" w:hAnsi="Times New Roman" w:cs="Times New Roman"/>
          <w:szCs w:val="28"/>
        </w:rPr>
        <w:t xml:space="preserve">The heterogeneity analyses regression results are included in </w:t>
      </w:r>
      <w:r>
        <w:rPr>
          <w:rFonts w:ascii="Times New Roman" w:hAnsi="Times New Roman" w:cs="Times New Roman"/>
          <w:b/>
          <w:bCs/>
          <w:szCs w:val="28"/>
        </w:rPr>
        <w:t>Table 8</w:t>
      </w:r>
      <w:r>
        <w:rPr>
          <w:rFonts w:ascii="Times New Roman" w:hAnsi="Times New Roman" w:cs="Times New Roman"/>
          <w:szCs w:val="28"/>
        </w:rPr>
        <w:t xml:space="preserve">, and their corresponding Chow test results are presented in </w:t>
      </w:r>
      <w:r>
        <w:rPr>
          <w:rFonts w:ascii="Times New Roman" w:hAnsi="Times New Roman" w:cs="Times New Roman"/>
          <w:b/>
          <w:bCs/>
          <w:szCs w:val="28"/>
        </w:rPr>
        <w:t>Table 9</w:t>
      </w:r>
      <w:r>
        <w:rPr>
          <w:rFonts w:ascii="Times New Roman" w:hAnsi="Times New Roman" w:cs="Times New Roman"/>
          <w:szCs w:val="28"/>
        </w:rPr>
        <w:t>.</w:t>
      </w:r>
      <w:bookmarkStart w:id="28" w:name="OLE_LINK52"/>
      <w:r w:rsidR="00C3627B">
        <w:rPr>
          <w:rFonts w:ascii="Times New Roman" w:hAnsi="Times New Roman" w:cs="Times New Roman"/>
          <w:szCs w:val="28"/>
          <w:lang w:val="en-US"/>
        </w:rPr>
        <w:t xml:space="preserve"> </w:t>
      </w:r>
      <w:r w:rsidRPr="008B4045">
        <w:rPr>
          <w:rFonts w:ascii="Times New Roman" w:hAnsi="Times New Roman" w:cs="Times New Roman"/>
          <w:szCs w:val="28"/>
        </w:rPr>
        <w:t>For depression</w:t>
      </w:r>
      <w:r>
        <w:rPr>
          <w:rFonts w:ascii="Times New Roman" w:hAnsi="Times New Roman" w:cs="Times New Roman"/>
          <w:szCs w:val="28"/>
        </w:rPr>
        <w:t xml:space="preserve"> in moderate-overtime group</w:t>
      </w:r>
      <w:r w:rsidRPr="008B4045">
        <w:rPr>
          <w:rFonts w:ascii="Times New Roman" w:hAnsi="Times New Roman" w:cs="Times New Roman"/>
          <w:szCs w:val="28"/>
        </w:rPr>
        <w:t>,</w:t>
      </w:r>
      <w:r>
        <w:rPr>
          <w:rFonts w:ascii="Times New Roman" w:hAnsi="Times New Roman" w:cs="Times New Roman"/>
          <w:szCs w:val="28"/>
        </w:rPr>
        <w:t xml:space="preserve"> as shown in the first two columns of </w:t>
      </w:r>
      <w:r>
        <w:rPr>
          <w:rFonts w:ascii="Times New Roman" w:hAnsi="Times New Roman" w:cs="Times New Roman"/>
          <w:b/>
          <w:bCs/>
          <w:szCs w:val="28"/>
        </w:rPr>
        <w:t>Table 8</w:t>
      </w:r>
      <w:r>
        <w:rPr>
          <w:rFonts w:ascii="Times New Roman" w:hAnsi="Times New Roman" w:cs="Times New Roman"/>
          <w:szCs w:val="28"/>
        </w:rPr>
        <w:t>,</w:t>
      </w:r>
      <w:r w:rsidRPr="008B4045">
        <w:rPr>
          <w:rFonts w:ascii="Times New Roman" w:hAnsi="Times New Roman" w:cs="Times New Roman"/>
          <w:szCs w:val="28"/>
        </w:rPr>
        <w:t xml:space="preserve"> </w:t>
      </w:r>
      <w:r>
        <w:rPr>
          <w:rFonts w:ascii="Times New Roman" w:hAnsi="Times New Roman" w:cs="Times New Roman"/>
          <w:szCs w:val="28"/>
        </w:rPr>
        <w:t xml:space="preserve">there is </w:t>
      </w:r>
      <w:r w:rsidRPr="008B4045">
        <w:rPr>
          <w:rFonts w:ascii="Times New Roman" w:hAnsi="Times New Roman" w:cs="Times New Roman"/>
          <w:szCs w:val="28"/>
        </w:rPr>
        <w:t>a stronger positive association among high</w:t>
      </w:r>
      <w:r>
        <w:rPr>
          <w:rFonts w:ascii="Times New Roman" w:hAnsi="Times New Roman" w:cs="Times New Roman"/>
          <w:szCs w:val="28"/>
        </w:rPr>
        <w:t>-</w:t>
      </w:r>
      <w:r w:rsidRPr="008B4045">
        <w:rPr>
          <w:rFonts w:ascii="Times New Roman" w:hAnsi="Times New Roman" w:cs="Times New Roman"/>
          <w:szCs w:val="28"/>
        </w:rPr>
        <w:t xml:space="preserve">educated workers (0.214) compared to those with lower education (0.145). This disparity may be attributed to the cumulative impact of overtime work: while highly achievement-oriented employees may initially perceive overtime as an opportunity for professional growth, </w:t>
      </w:r>
      <w:bookmarkStart w:id="29" w:name="OLE_LINK32"/>
      <w:r w:rsidRPr="008B4045">
        <w:rPr>
          <w:rFonts w:ascii="Times New Roman" w:hAnsi="Times New Roman" w:cs="Times New Roman"/>
          <w:szCs w:val="28"/>
        </w:rPr>
        <w:t>prolonged exertion appears to take a greater toll on their mental health</w:t>
      </w:r>
      <w:bookmarkEnd w:id="29"/>
      <w:r w:rsidRPr="008B4045">
        <w:rPr>
          <w:rFonts w:ascii="Times New Roman" w:hAnsi="Times New Roman" w:cs="Times New Roman"/>
          <w:szCs w:val="28"/>
        </w:rPr>
        <w:t xml:space="preserve"> (McAllister et al., 2017). In contrast, for part-time work, the effect </w:t>
      </w:r>
      <w:r>
        <w:rPr>
          <w:rFonts w:ascii="Times New Roman" w:hAnsi="Times New Roman" w:cs="Times New Roman"/>
          <w:szCs w:val="28"/>
        </w:rPr>
        <w:t>tends to be</w:t>
      </w:r>
      <w:r w:rsidRPr="008B4045">
        <w:rPr>
          <w:rFonts w:ascii="Times New Roman" w:hAnsi="Times New Roman" w:cs="Times New Roman"/>
          <w:szCs w:val="28"/>
        </w:rPr>
        <w:t xml:space="preserve"> slightly larger for the low-education group (0.382) than for the high-education group (0.380)</w:t>
      </w:r>
      <w:r>
        <w:rPr>
          <w:rFonts w:ascii="Times New Roman" w:hAnsi="Times New Roman" w:cs="Times New Roman"/>
          <w:szCs w:val="28"/>
        </w:rPr>
        <w:t>, though the differences seem less pronounced</w:t>
      </w:r>
      <w:r w:rsidRPr="008B4045">
        <w:rPr>
          <w:rFonts w:ascii="Times New Roman" w:hAnsi="Times New Roman" w:cs="Times New Roman"/>
          <w:szCs w:val="28"/>
        </w:rPr>
        <w:t>.</w:t>
      </w:r>
      <w:r>
        <w:rPr>
          <w:rFonts w:ascii="Times New Roman" w:hAnsi="Times New Roman" w:cs="Times New Roman"/>
          <w:szCs w:val="28"/>
        </w:rPr>
        <w:t xml:space="preserve"> The overall differences between education groups for the depression model </w:t>
      </w:r>
      <w:r w:rsidR="00C30BF6">
        <w:rPr>
          <w:rFonts w:ascii="Times New Roman" w:hAnsi="Times New Roman" w:cs="Times New Roman"/>
          <w:szCs w:val="28"/>
        </w:rPr>
        <w:t>are</w:t>
      </w:r>
      <w:r>
        <w:rPr>
          <w:rFonts w:ascii="Times New Roman" w:hAnsi="Times New Roman" w:cs="Times New Roman"/>
          <w:szCs w:val="28"/>
        </w:rPr>
        <w:t xml:space="preserve"> then confirmed by the Chow test to be significant with a p-value near 0.</w:t>
      </w:r>
    </w:p>
    <w:p w14:paraId="565770B7" w14:textId="4497BC44" w:rsidR="001D623C" w:rsidRPr="00A20123" w:rsidRDefault="001D623C" w:rsidP="00A20123">
      <w:pPr>
        <w:spacing w:after="0" w:line="240" w:lineRule="auto"/>
        <w:jc w:val="both"/>
        <w:rPr>
          <w:rFonts w:ascii="Times New Roman" w:hAnsi="Times New Roman" w:cs="Times New Roman"/>
          <w:szCs w:val="28"/>
        </w:rPr>
      </w:pPr>
      <w:r w:rsidRPr="00D127BC">
        <w:rPr>
          <w:rFonts w:ascii="Times New Roman" w:hAnsi="Times New Roman" w:cs="Times New Roman"/>
          <w:szCs w:val="28"/>
        </w:rPr>
        <w:t xml:space="preserve">For the sadness model, the results </w:t>
      </w:r>
      <w:r>
        <w:rPr>
          <w:rFonts w:ascii="Times New Roman" w:hAnsi="Times New Roman" w:cs="Times New Roman"/>
          <w:szCs w:val="28"/>
        </w:rPr>
        <w:t xml:space="preserve">in the third and fourth columns of </w:t>
      </w:r>
      <w:r>
        <w:rPr>
          <w:rFonts w:ascii="Times New Roman" w:hAnsi="Times New Roman" w:cs="Times New Roman"/>
          <w:b/>
          <w:bCs/>
          <w:szCs w:val="28"/>
        </w:rPr>
        <w:t>Table 8</w:t>
      </w:r>
      <w:r w:rsidRPr="008B4045">
        <w:rPr>
          <w:rFonts w:ascii="Times New Roman" w:hAnsi="Times New Roman" w:cs="Times New Roman"/>
          <w:szCs w:val="28"/>
        </w:rPr>
        <w:t xml:space="preserve"> </w:t>
      </w:r>
      <w:r w:rsidRPr="00D127BC">
        <w:rPr>
          <w:rFonts w:ascii="Times New Roman" w:hAnsi="Times New Roman" w:cs="Times New Roman"/>
          <w:szCs w:val="28"/>
        </w:rPr>
        <w:t xml:space="preserve">show that low education group exhibits stronger associations with working conditions compared to the high education group. Specifically, </w:t>
      </w:r>
      <w:bookmarkEnd w:id="27"/>
      <w:r w:rsidRPr="00FA2169">
        <w:rPr>
          <w:rFonts w:ascii="Times New Roman" w:hAnsi="Times New Roman" w:cs="Times New Roman"/>
          <w:szCs w:val="28"/>
        </w:rPr>
        <w:t>the results reveal an interesting dynamic related to reference group theory</w:t>
      </w:r>
      <w:r>
        <w:rPr>
          <w:rFonts w:ascii="Times New Roman" w:hAnsi="Times New Roman" w:cs="Times New Roman"/>
          <w:szCs w:val="28"/>
        </w:rPr>
        <w:t xml:space="preserve"> (Richer, 1976)</w:t>
      </w:r>
      <w:r w:rsidRPr="00FA2169">
        <w:rPr>
          <w:rFonts w:ascii="Times New Roman" w:hAnsi="Times New Roman" w:cs="Times New Roman"/>
          <w:szCs w:val="28"/>
        </w:rPr>
        <w:t xml:space="preserve"> and achievement orientation</w:t>
      </w:r>
      <w:r>
        <w:rPr>
          <w:rFonts w:ascii="Times New Roman" w:hAnsi="Times New Roman" w:cs="Times New Roman"/>
          <w:szCs w:val="28"/>
        </w:rPr>
        <w:t xml:space="preserve"> (</w:t>
      </w:r>
      <w:r w:rsidRPr="000313E2">
        <w:rPr>
          <w:rFonts w:ascii="Times New Roman" w:hAnsi="Times New Roman" w:cs="Times New Roman"/>
          <w:szCs w:val="28"/>
        </w:rPr>
        <w:t>Elliot</w:t>
      </w:r>
      <w:r>
        <w:rPr>
          <w:rFonts w:ascii="Times New Roman" w:hAnsi="Times New Roman" w:cs="Times New Roman"/>
          <w:szCs w:val="28"/>
        </w:rPr>
        <w:t xml:space="preserve"> </w:t>
      </w:r>
      <w:r w:rsidRPr="000313E2">
        <w:rPr>
          <w:rFonts w:ascii="Times New Roman" w:hAnsi="Times New Roman" w:cs="Times New Roman"/>
          <w:szCs w:val="28"/>
        </w:rPr>
        <w:t xml:space="preserve">and </w:t>
      </w:r>
      <w:proofErr w:type="spellStart"/>
      <w:r w:rsidRPr="000313E2">
        <w:rPr>
          <w:rFonts w:ascii="Times New Roman" w:hAnsi="Times New Roman" w:cs="Times New Roman"/>
          <w:szCs w:val="28"/>
        </w:rPr>
        <w:t>Harackiewicz</w:t>
      </w:r>
      <w:proofErr w:type="spellEnd"/>
      <w:r w:rsidRPr="000313E2">
        <w:rPr>
          <w:rFonts w:ascii="Times New Roman" w:hAnsi="Times New Roman" w:cs="Times New Roman"/>
          <w:szCs w:val="28"/>
        </w:rPr>
        <w:t>, 1994</w:t>
      </w:r>
      <w:r>
        <w:rPr>
          <w:rFonts w:ascii="Times New Roman" w:hAnsi="Times New Roman" w:cs="Times New Roman"/>
          <w:szCs w:val="28"/>
        </w:rPr>
        <w:t xml:space="preserve">) in </w:t>
      </w:r>
      <w:proofErr w:type="spellStart"/>
      <w:r>
        <w:rPr>
          <w:rFonts w:ascii="Times New Roman" w:hAnsi="Times New Roman" w:cs="Times New Roman"/>
          <w:szCs w:val="28"/>
        </w:rPr>
        <w:t>behavioral</w:t>
      </w:r>
      <w:proofErr w:type="spellEnd"/>
      <w:r>
        <w:rPr>
          <w:rFonts w:ascii="Times New Roman" w:hAnsi="Times New Roman" w:cs="Times New Roman"/>
          <w:szCs w:val="28"/>
        </w:rPr>
        <w:t xml:space="preserve"> economics</w:t>
      </w:r>
      <w:r w:rsidRPr="00FA2169">
        <w:rPr>
          <w:rFonts w:ascii="Times New Roman" w:hAnsi="Times New Roman" w:cs="Times New Roman"/>
          <w:szCs w:val="28"/>
        </w:rPr>
        <w:t xml:space="preserve">. Moderate overtime shows a significant negative effect on sadness only in the low education group, while its impact is not significant for the highly educated group. </w:t>
      </w:r>
      <w:r>
        <w:rPr>
          <w:rFonts w:ascii="Times New Roman" w:hAnsi="Times New Roman" w:cs="Times New Roman"/>
          <w:szCs w:val="28"/>
        </w:rPr>
        <w:t>T</w:t>
      </w:r>
      <w:r w:rsidRPr="0034399B">
        <w:rPr>
          <w:rFonts w:ascii="Times New Roman" w:hAnsi="Times New Roman" w:cs="Times New Roman"/>
          <w:szCs w:val="28"/>
        </w:rPr>
        <w:t xml:space="preserve">he low-education group, with a lower reference point, may find it easier to derive satisfaction </w:t>
      </w:r>
      <w:bookmarkEnd w:id="28"/>
      <w:r w:rsidR="00A20123" w:rsidRPr="00A20123">
        <w:rPr>
          <w:rFonts w:ascii="Times New Roman" w:hAnsi="Times New Roman" w:cs="Times New Roman"/>
          <w:szCs w:val="28"/>
        </w:rPr>
        <w:t>from overtime work, viewing it as an opportunity for additional income and personal achievement. Moreover, their achievement-oriented mindset might initially lead them to perceive overtime as a valuable opportunity rather than a burden.</w:t>
      </w:r>
      <w:r w:rsidR="00A20123" w:rsidRPr="00A20123">
        <w:rPr>
          <w:rFonts w:ascii="Times New Roman" w:hAnsi="Times New Roman" w:cs="Times New Roman" w:hint="eastAsia"/>
          <w:szCs w:val="28"/>
        </w:rPr>
        <w:t xml:space="preserve"> P</w:t>
      </w:r>
      <w:r w:rsidR="00A20123" w:rsidRPr="00A20123">
        <w:rPr>
          <w:rFonts w:ascii="Times New Roman" w:hAnsi="Times New Roman" w:cs="Times New Roman"/>
          <w:szCs w:val="28"/>
        </w:rPr>
        <w:t xml:space="preserve">art-time work, however, demonstrates robust and significant positive associations with sadness across both education levels, with a notably stronger effect among those with lower education (0.105) compared to those with higher education (0.059), suggesting that reduced working hours might negatively impact satisfaction and achievement feelings, particularly for those with lower education levels. The overall differences between education groups for the sadness model </w:t>
      </w:r>
      <w:r w:rsidR="00C30BF6">
        <w:rPr>
          <w:rFonts w:ascii="Times New Roman" w:hAnsi="Times New Roman" w:cs="Times New Roman"/>
          <w:szCs w:val="28"/>
        </w:rPr>
        <w:t>are</w:t>
      </w:r>
      <w:r w:rsidR="00A20123" w:rsidRPr="00A20123">
        <w:rPr>
          <w:rFonts w:ascii="Times New Roman" w:hAnsi="Times New Roman" w:cs="Times New Roman"/>
          <w:szCs w:val="28"/>
        </w:rPr>
        <w:t xml:space="preserve"> then verified as well by the Chow test to be significant with a p-value near 0.</w:t>
      </w:r>
    </w:p>
    <w:tbl>
      <w:tblPr>
        <w:tblW w:w="8652" w:type="dxa"/>
        <w:tblCellSpacing w:w="15" w:type="dxa"/>
        <w:tblInd w:w="-147" w:type="dxa"/>
        <w:tblCellMar>
          <w:top w:w="15" w:type="dxa"/>
          <w:left w:w="15" w:type="dxa"/>
          <w:bottom w:w="15" w:type="dxa"/>
          <w:right w:w="15" w:type="dxa"/>
        </w:tblCellMar>
        <w:tblLook w:val="04A0" w:firstRow="1" w:lastRow="0" w:firstColumn="1" w:lastColumn="0" w:noHBand="0" w:noVBand="1"/>
      </w:tblPr>
      <w:tblGrid>
        <w:gridCol w:w="147"/>
        <w:gridCol w:w="1999"/>
        <w:gridCol w:w="1545"/>
        <w:gridCol w:w="1559"/>
        <w:gridCol w:w="2474"/>
        <w:gridCol w:w="928"/>
      </w:tblGrid>
      <w:tr w:rsidR="00E71C1D" w:rsidRPr="00A20123" w14:paraId="39A8665D" w14:textId="77777777" w:rsidTr="00C6448E">
        <w:trPr>
          <w:gridBefore w:val="1"/>
          <w:wBefore w:w="102" w:type="dxa"/>
          <w:tblCellSpacing w:w="15" w:type="dxa"/>
        </w:trPr>
        <w:tc>
          <w:tcPr>
            <w:tcW w:w="8460" w:type="dxa"/>
            <w:gridSpan w:val="5"/>
            <w:tcBorders>
              <w:top w:val="nil"/>
              <w:left w:val="nil"/>
              <w:bottom w:val="nil"/>
              <w:right w:val="nil"/>
            </w:tcBorders>
            <w:vAlign w:val="center"/>
            <w:hideMark/>
          </w:tcPr>
          <w:p w14:paraId="777E0C3D" w14:textId="3255C11D" w:rsidR="00E71C1D" w:rsidRPr="00A20123" w:rsidRDefault="00E71C1D" w:rsidP="00300E63">
            <w:pPr>
              <w:spacing w:after="0" w:line="240" w:lineRule="auto"/>
              <w:rPr>
                <w:rFonts w:ascii="Times New Roman" w:hAnsi="Times New Roman" w:cs="Times New Roman"/>
                <w:szCs w:val="28"/>
              </w:rPr>
            </w:pPr>
            <w:r w:rsidRPr="00856FAE">
              <w:rPr>
                <w:rFonts w:ascii="Times New Roman" w:hAnsi="Times New Roman" w:cs="Times New Roman"/>
                <w:b/>
                <w:bCs/>
                <w:szCs w:val="28"/>
              </w:rPr>
              <w:lastRenderedPageBreak/>
              <w:t xml:space="preserve">Table </w:t>
            </w:r>
            <w:r w:rsidR="00866FBE" w:rsidRPr="00856FAE">
              <w:rPr>
                <w:rFonts w:ascii="Times New Roman" w:hAnsi="Times New Roman" w:cs="Times New Roman"/>
                <w:b/>
                <w:bCs/>
                <w:szCs w:val="28"/>
              </w:rPr>
              <w:t>8</w:t>
            </w:r>
            <w:r w:rsidRPr="00A20123">
              <w:rPr>
                <w:rFonts w:ascii="Times New Roman" w:hAnsi="Times New Roman" w:cs="Times New Roman"/>
                <w:szCs w:val="28"/>
              </w:rPr>
              <w:t xml:space="preserve">. </w:t>
            </w:r>
            <w:r w:rsidRPr="00856FAE">
              <w:rPr>
                <w:rFonts w:ascii="Times New Roman" w:hAnsi="Times New Roman" w:cs="Times New Roman"/>
                <w:b/>
                <w:bCs/>
                <w:szCs w:val="28"/>
              </w:rPr>
              <w:t>Heterogeneity Analysis by Education</w:t>
            </w:r>
          </w:p>
        </w:tc>
      </w:tr>
      <w:tr w:rsidR="00E71C1D" w:rsidRPr="00A20123" w14:paraId="74A69894" w14:textId="77777777" w:rsidTr="00C6448E">
        <w:trPr>
          <w:gridBefore w:val="1"/>
          <w:wBefore w:w="102" w:type="dxa"/>
          <w:tblCellSpacing w:w="15" w:type="dxa"/>
        </w:trPr>
        <w:tc>
          <w:tcPr>
            <w:tcW w:w="5073" w:type="dxa"/>
            <w:gridSpan w:val="3"/>
            <w:tcBorders>
              <w:bottom w:val="single" w:sz="6" w:space="0" w:color="000000"/>
            </w:tcBorders>
            <w:vAlign w:val="center"/>
            <w:hideMark/>
          </w:tcPr>
          <w:p w14:paraId="0C6BCE5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2444" w:type="dxa"/>
            <w:tcBorders>
              <w:bottom w:val="single" w:sz="6" w:space="0" w:color="000000"/>
            </w:tcBorders>
          </w:tcPr>
          <w:p w14:paraId="1ED776D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883" w:type="dxa"/>
            <w:tcBorders>
              <w:bottom w:val="single" w:sz="6" w:space="0" w:color="000000"/>
            </w:tcBorders>
          </w:tcPr>
          <w:p w14:paraId="4AF6AF0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69A2E396" w14:textId="77777777" w:rsidTr="00C6448E">
        <w:trPr>
          <w:gridBefore w:val="1"/>
          <w:wBefore w:w="102" w:type="dxa"/>
          <w:tblCellSpacing w:w="15" w:type="dxa"/>
        </w:trPr>
        <w:tc>
          <w:tcPr>
            <w:tcW w:w="1969" w:type="dxa"/>
            <w:vAlign w:val="center"/>
            <w:hideMark/>
          </w:tcPr>
          <w:p w14:paraId="36386691"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6461" w:type="dxa"/>
            <w:gridSpan w:val="4"/>
            <w:vAlign w:val="center"/>
            <w:hideMark/>
          </w:tcPr>
          <w:p w14:paraId="2CC3ABCF" w14:textId="77777777" w:rsidR="00E71C1D" w:rsidRPr="00A20123" w:rsidRDefault="00E71C1D" w:rsidP="00C6448E">
            <w:pPr>
              <w:spacing w:after="0" w:line="240" w:lineRule="auto"/>
              <w:jc w:val="center"/>
              <w:rPr>
                <w:rFonts w:ascii="Times New Roman" w:eastAsia="Times New Roman" w:hAnsi="Times New Roman" w:cs="Times New Roman"/>
                <w:i/>
                <w:iCs/>
                <w:kern w:val="0"/>
                <w:sz w:val="22"/>
                <w:szCs w:val="22"/>
                <w14:ligatures w14:val="none"/>
              </w:rPr>
            </w:pPr>
            <w:r w:rsidRPr="00A20123">
              <w:rPr>
                <w:rFonts w:ascii="Times New Roman" w:eastAsia="Times New Roman" w:hAnsi="Times New Roman" w:cs="Times New Roman"/>
                <w:i/>
                <w:iCs/>
                <w:kern w:val="0"/>
                <w:sz w:val="22"/>
                <w:szCs w:val="22"/>
                <w14:ligatures w14:val="none"/>
              </w:rPr>
              <w:t>Dependent variable:</w:t>
            </w:r>
          </w:p>
        </w:tc>
      </w:tr>
      <w:tr w:rsidR="00E71C1D" w:rsidRPr="00A20123" w14:paraId="0512C19C" w14:textId="77777777" w:rsidTr="00C6448E">
        <w:trPr>
          <w:gridBefore w:val="1"/>
          <w:wBefore w:w="102" w:type="dxa"/>
          <w:tblCellSpacing w:w="15" w:type="dxa"/>
        </w:trPr>
        <w:tc>
          <w:tcPr>
            <w:tcW w:w="1969" w:type="dxa"/>
            <w:vAlign w:val="center"/>
            <w:hideMark/>
          </w:tcPr>
          <w:p w14:paraId="2901E4F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3074" w:type="dxa"/>
            <w:gridSpan w:val="2"/>
            <w:tcBorders>
              <w:top w:val="single" w:sz="4" w:space="0" w:color="auto"/>
            </w:tcBorders>
            <w:vAlign w:val="center"/>
            <w:hideMark/>
          </w:tcPr>
          <w:p w14:paraId="48B96152"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Depression</w:t>
            </w:r>
          </w:p>
        </w:tc>
        <w:tc>
          <w:tcPr>
            <w:tcW w:w="3357" w:type="dxa"/>
            <w:gridSpan w:val="2"/>
            <w:tcBorders>
              <w:top w:val="single" w:sz="4" w:space="0" w:color="auto"/>
            </w:tcBorders>
          </w:tcPr>
          <w:p w14:paraId="0AD76A3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 xml:space="preserve">        Sadness</w:t>
            </w:r>
          </w:p>
        </w:tc>
      </w:tr>
      <w:tr w:rsidR="00E71C1D" w:rsidRPr="00A20123" w14:paraId="55C33FC5" w14:textId="77777777" w:rsidTr="00C6448E">
        <w:trPr>
          <w:gridBefore w:val="1"/>
          <w:wBefore w:w="102" w:type="dxa"/>
          <w:tblCellSpacing w:w="15" w:type="dxa"/>
        </w:trPr>
        <w:tc>
          <w:tcPr>
            <w:tcW w:w="1969" w:type="dxa"/>
            <w:vAlign w:val="center"/>
            <w:hideMark/>
          </w:tcPr>
          <w:p w14:paraId="3B9A3A4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26BB00B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Low Edu</w:t>
            </w:r>
          </w:p>
        </w:tc>
        <w:tc>
          <w:tcPr>
            <w:tcW w:w="1529" w:type="dxa"/>
            <w:vAlign w:val="center"/>
            <w:hideMark/>
          </w:tcPr>
          <w:p w14:paraId="6F16A85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High Edu</w:t>
            </w:r>
          </w:p>
        </w:tc>
        <w:tc>
          <w:tcPr>
            <w:tcW w:w="2444" w:type="dxa"/>
            <w:vAlign w:val="center"/>
          </w:tcPr>
          <w:p w14:paraId="53461A1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Low Edu</w:t>
            </w:r>
          </w:p>
        </w:tc>
        <w:tc>
          <w:tcPr>
            <w:tcW w:w="883" w:type="dxa"/>
            <w:vAlign w:val="center"/>
          </w:tcPr>
          <w:p w14:paraId="43635BB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High Edu</w:t>
            </w:r>
          </w:p>
        </w:tc>
      </w:tr>
      <w:tr w:rsidR="00E71C1D" w:rsidRPr="00A20123" w14:paraId="7D5AA08C" w14:textId="77777777" w:rsidTr="00C6448E">
        <w:trPr>
          <w:gridBefore w:val="1"/>
          <w:wBefore w:w="102" w:type="dxa"/>
          <w:tblCellSpacing w:w="15" w:type="dxa"/>
        </w:trPr>
        <w:tc>
          <w:tcPr>
            <w:tcW w:w="1969" w:type="dxa"/>
            <w:vAlign w:val="center"/>
            <w:hideMark/>
          </w:tcPr>
          <w:p w14:paraId="3E7247C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4139582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(1)</w:t>
            </w:r>
          </w:p>
        </w:tc>
        <w:tc>
          <w:tcPr>
            <w:tcW w:w="1529" w:type="dxa"/>
            <w:vAlign w:val="center"/>
            <w:hideMark/>
          </w:tcPr>
          <w:p w14:paraId="4FF740A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w:t>
            </w:r>
          </w:p>
        </w:tc>
        <w:tc>
          <w:tcPr>
            <w:tcW w:w="2444" w:type="dxa"/>
            <w:vAlign w:val="center"/>
          </w:tcPr>
          <w:p w14:paraId="5B78563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(1)</w:t>
            </w:r>
          </w:p>
        </w:tc>
        <w:tc>
          <w:tcPr>
            <w:tcW w:w="883" w:type="dxa"/>
            <w:vAlign w:val="center"/>
          </w:tcPr>
          <w:p w14:paraId="3290F02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w:t>
            </w:r>
          </w:p>
        </w:tc>
      </w:tr>
      <w:tr w:rsidR="00E71C1D" w:rsidRPr="00A20123" w14:paraId="57E66D93" w14:textId="77777777" w:rsidTr="00C6448E">
        <w:trPr>
          <w:gridBefore w:val="1"/>
          <w:wBefore w:w="102" w:type="dxa"/>
          <w:tblCellSpacing w:w="15" w:type="dxa"/>
        </w:trPr>
        <w:tc>
          <w:tcPr>
            <w:tcW w:w="5073" w:type="dxa"/>
            <w:gridSpan w:val="3"/>
            <w:tcBorders>
              <w:bottom w:val="single" w:sz="6" w:space="0" w:color="000000"/>
            </w:tcBorders>
            <w:vAlign w:val="center"/>
            <w:hideMark/>
          </w:tcPr>
          <w:p w14:paraId="18CE0F8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2444" w:type="dxa"/>
            <w:tcBorders>
              <w:bottom w:val="single" w:sz="6" w:space="0" w:color="000000"/>
            </w:tcBorders>
          </w:tcPr>
          <w:p w14:paraId="34365A7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883" w:type="dxa"/>
            <w:tcBorders>
              <w:bottom w:val="single" w:sz="6" w:space="0" w:color="000000"/>
            </w:tcBorders>
          </w:tcPr>
          <w:p w14:paraId="2439C92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36A6F013" w14:textId="77777777" w:rsidTr="00C6448E">
        <w:trPr>
          <w:gridBefore w:val="1"/>
          <w:wBefore w:w="102" w:type="dxa"/>
          <w:tblCellSpacing w:w="15" w:type="dxa"/>
        </w:trPr>
        <w:tc>
          <w:tcPr>
            <w:tcW w:w="1969" w:type="dxa"/>
            <w:vAlign w:val="center"/>
            <w:hideMark/>
          </w:tcPr>
          <w:p w14:paraId="3E069823"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Excessive Overtime</w:t>
            </w:r>
          </w:p>
        </w:tc>
        <w:tc>
          <w:tcPr>
            <w:tcW w:w="1515" w:type="dxa"/>
            <w:vAlign w:val="center"/>
            <w:hideMark/>
          </w:tcPr>
          <w:p w14:paraId="1E075A9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0.009</w:t>
            </w:r>
          </w:p>
        </w:tc>
        <w:tc>
          <w:tcPr>
            <w:tcW w:w="1529" w:type="dxa"/>
            <w:vAlign w:val="center"/>
            <w:hideMark/>
          </w:tcPr>
          <w:p w14:paraId="1B2B57E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0.036</w:t>
            </w:r>
          </w:p>
        </w:tc>
        <w:tc>
          <w:tcPr>
            <w:tcW w:w="2444" w:type="dxa"/>
            <w:vAlign w:val="center"/>
          </w:tcPr>
          <w:p w14:paraId="68D90FB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0.004</w:t>
            </w:r>
          </w:p>
        </w:tc>
        <w:tc>
          <w:tcPr>
            <w:tcW w:w="883" w:type="dxa"/>
            <w:vAlign w:val="center"/>
          </w:tcPr>
          <w:p w14:paraId="6A3CB98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0.019</w:t>
            </w:r>
          </w:p>
        </w:tc>
      </w:tr>
      <w:tr w:rsidR="00E71C1D" w:rsidRPr="00A20123" w14:paraId="7A4AB5E6" w14:textId="77777777" w:rsidTr="00C6448E">
        <w:trPr>
          <w:gridBefore w:val="1"/>
          <w:wBefore w:w="102" w:type="dxa"/>
          <w:tblCellSpacing w:w="15" w:type="dxa"/>
        </w:trPr>
        <w:tc>
          <w:tcPr>
            <w:tcW w:w="1969" w:type="dxa"/>
            <w:vAlign w:val="center"/>
            <w:hideMark/>
          </w:tcPr>
          <w:p w14:paraId="3D54D5E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7A9FDAC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(0.083)</w:t>
            </w:r>
          </w:p>
        </w:tc>
        <w:tc>
          <w:tcPr>
            <w:tcW w:w="1529" w:type="dxa"/>
            <w:vAlign w:val="center"/>
            <w:hideMark/>
          </w:tcPr>
          <w:p w14:paraId="619A1EC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(0.095)</w:t>
            </w:r>
          </w:p>
        </w:tc>
        <w:tc>
          <w:tcPr>
            <w:tcW w:w="2444" w:type="dxa"/>
            <w:vAlign w:val="center"/>
          </w:tcPr>
          <w:p w14:paraId="709A86A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(0.028)</w:t>
            </w:r>
          </w:p>
        </w:tc>
        <w:tc>
          <w:tcPr>
            <w:tcW w:w="883" w:type="dxa"/>
            <w:vAlign w:val="center"/>
          </w:tcPr>
          <w:p w14:paraId="732C01B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(0.029)</w:t>
            </w:r>
          </w:p>
        </w:tc>
      </w:tr>
      <w:tr w:rsidR="00E71C1D" w:rsidRPr="00A20123" w14:paraId="7E8ADBD5" w14:textId="77777777" w:rsidTr="00C6448E">
        <w:trPr>
          <w:gridBefore w:val="1"/>
          <w:wBefore w:w="102" w:type="dxa"/>
          <w:tblCellSpacing w:w="15" w:type="dxa"/>
        </w:trPr>
        <w:tc>
          <w:tcPr>
            <w:tcW w:w="1969" w:type="dxa"/>
            <w:vAlign w:val="center"/>
            <w:hideMark/>
          </w:tcPr>
          <w:p w14:paraId="1F31327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3D69C716"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529" w:type="dxa"/>
            <w:vAlign w:val="center"/>
            <w:hideMark/>
          </w:tcPr>
          <w:p w14:paraId="1E07784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2444" w:type="dxa"/>
            <w:vAlign w:val="center"/>
          </w:tcPr>
          <w:p w14:paraId="1F9D004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883" w:type="dxa"/>
            <w:vAlign w:val="center"/>
          </w:tcPr>
          <w:p w14:paraId="651F584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06A5F7C0" w14:textId="77777777" w:rsidTr="00C6448E">
        <w:trPr>
          <w:gridBefore w:val="1"/>
          <w:wBefore w:w="102" w:type="dxa"/>
          <w:tblCellSpacing w:w="15" w:type="dxa"/>
        </w:trPr>
        <w:tc>
          <w:tcPr>
            <w:tcW w:w="1969" w:type="dxa"/>
            <w:vAlign w:val="center"/>
            <w:hideMark/>
          </w:tcPr>
          <w:p w14:paraId="30206920"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High Overtime</w:t>
            </w:r>
          </w:p>
        </w:tc>
        <w:tc>
          <w:tcPr>
            <w:tcW w:w="1515" w:type="dxa"/>
            <w:vAlign w:val="center"/>
            <w:hideMark/>
          </w:tcPr>
          <w:p w14:paraId="666DB5E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-0.007</w:t>
            </w:r>
          </w:p>
        </w:tc>
        <w:tc>
          <w:tcPr>
            <w:tcW w:w="1529" w:type="dxa"/>
            <w:vAlign w:val="center"/>
            <w:hideMark/>
          </w:tcPr>
          <w:p w14:paraId="19E96C5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0.053</w:t>
            </w:r>
          </w:p>
        </w:tc>
        <w:tc>
          <w:tcPr>
            <w:tcW w:w="2444" w:type="dxa"/>
            <w:vAlign w:val="center"/>
          </w:tcPr>
          <w:p w14:paraId="2AEE094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-0.029</w:t>
            </w:r>
            <w:r w:rsidRPr="00A20123">
              <w:rPr>
                <w:rFonts w:ascii="Times New Roman" w:eastAsia="Times New Roman" w:hAnsi="Times New Roman" w:cs="Times New Roman"/>
                <w:kern w:val="0"/>
                <w:sz w:val="22"/>
                <w:szCs w:val="22"/>
                <w:vertAlign w:val="superscript"/>
                <w14:ligatures w14:val="none"/>
              </w:rPr>
              <w:t>*</w:t>
            </w:r>
          </w:p>
        </w:tc>
        <w:tc>
          <w:tcPr>
            <w:tcW w:w="883" w:type="dxa"/>
            <w:vAlign w:val="center"/>
          </w:tcPr>
          <w:p w14:paraId="08E6505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-0.016</w:t>
            </w:r>
          </w:p>
        </w:tc>
      </w:tr>
      <w:tr w:rsidR="00E71C1D" w:rsidRPr="00A20123" w14:paraId="698D06F6" w14:textId="77777777" w:rsidTr="00C6448E">
        <w:trPr>
          <w:gridBefore w:val="1"/>
          <w:wBefore w:w="102" w:type="dxa"/>
          <w:tblCellSpacing w:w="15" w:type="dxa"/>
        </w:trPr>
        <w:tc>
          <w:tcPr>
            <w:tcW w:w="1969" w:type="dxa"/>
            <w:vAlign w:val="center"/>
            <w:hideMark/>
          </w:tcPr>
          <w:p w14:paraId="281E2CC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28A9D38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(0.044)</w:t>
            </w:r>
          </w:p>
        </w:tc>
        <w:tc>
          <w:tcPr>
            <w:tcW w:w="1529" w:type="dxa"/>
            <w:vAlign w:val="center"/>
            <w:hideMark/>
          </w:tcPr>
          <w:p w14:paraId="16256D3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(0.049)</w:t>
            </w:r>
          </w:p>
        </w:tc>
        <w:tc>
          <w:tcPr>
            <w:tcW w:w="2444" w:type="dxa"/>
            <w:vAlign w:val="center"/>
          </w:tcPr>
          <w:p w14:paraId="34DC8CA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(0.015)</w:t>
            </w:r>
          </w:p>
        </w:tc>
        <w:tc>
          <w:tcPr>
            <w:tcW w:w="883" w:type="dxa"/>
            <w:vAlign w:val="center"/>
          </w:tcPr>
          <w:p w14:paraId="0C0CFE8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(0.012)</w:t>
            </w:r>
          </w:p>
        </w:tc>
      </w:tr>
      <w:tr w:rsidR="00E71C1D" w:rsidRPr="00A20123" w14:paraId="2919DB53" w14:textId="77777777" w:rsidTr="00C6448E">
        <w:trPr>
          <w:gridBefore w:val="1"/>
          <w:wBefore w:w="102" w:type="dxa"/>
          <w:tblCellSpacing w:w="15" w:type="dxa"/>
        </w:trPr>
        <w:tc>
          <w:tcPr>
            <w:tcW w:w="1969" w:type="dxa"/>
            <w:vAlign w:val="center"/>
            <w:hideMark/>
          </w:tcPr>
          <w:p w14:paraId="6250F29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56787CC6"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529" w:type="dxa"/>
            <w:vAlign w:val="center"/>
            <w:hideMark/>
          </w:tcPr>
          <w:p w14:paraId="6757AEE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2444" w:type="dxa"/>
            <w:vAlign w:val="center"/>
          </w:tcPr>
          <w:p w14:paraId="29DE31E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883" w:type="dxa"/>
            <w:vAlign w:val="center"/>
          </w:tcPr>
          <w:p w14:paraId="4C2E590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13A22ECE" w14:textId="77777777" w:rsidTr="00C6448E">
        <w:trPr>
          <w:gridBefore w:val="1"/>
          <w:wBefore w:w="102" w:type="dxa"/>
          <w:tblCellSpacing w:w="15" w:type="dxa"/>
        </w:trPr>
        <w:tc>
          <w:tcPr>
            <w:tcW w:w="1969" w:type="dxa"/>
            <w:vAlign w:val="center"/>
            <w:hideMark/>
          </w:tcPr>
          <w:p w14:paraId="5FFFD611"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Moderate Overtime</w:t>
            </w:r>
          </w:p>
        </w:tc>
        <w:tc>
          <w:tcPr>
            <w:tcW w:w="1515" w:type="dxa"/>
            <w:vAlign w:val="center"/>
            <w:hideMark/>
          </w:tcPr>
          <w:p w14:paraId="74C43EF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0.145</w:t>
            </w:r>
            <w:r w:rsidRPr="00A20123">
              <w:rPr>
                <w:rFonts w:ascii="Times New Roman" w:eastAsia="Times New Roman" w:hAnsi="Times New Roman" w:cs="Times New Roman"/>
                <w:kern w:val="0"/>
                <w:sz w:val="22"/>
                <w:szCs w:val="22"/>
                <w:vertAlign w:val="superscript"/>
                <w14:ligatures w14:val="none"/>
              </w:rPr>
              <w:t>***</w:t>
            </w:r>
          </w:p>
        </w:tc>
        <w:tc>
          <w:tcPr>
            <w:tcW w:w="1529" w:type="dxa"/>
            <w:vAlign w:val="center"/>
            <w:hideMark/>
          </w:tcPr>
          <w:p w14:paraId="27B15092"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0.214</w:t>
            </w:r>
            <w:r w:rsidRPr="00A20123">
              <w:rPr>
                <w:rFonts w:ascii="Times New Roman" w:eastAsia="Times New Roman" w:hAnsi="Times New Roman" w:cs="Times New Roman"/>
                <w:kern w:val="0"/>
                <w:sz w:val="22"/>
                <w:szCs w:val="22"/>
                <w:vertAlign w:val="superscript"/>
                <w14:ligatures w14:val="none"/>
              </w:rPr>
              <w:t>***</w:t>
            </w:r>
          </w:p>
        </w:tc>
        <w:tc>
          <w:tcPr>
            <w:tcW w:w="2444" w:type="dxa"/>
            <w:vAlign w:val="center"/>
          </w:tcPr>
          <w:p w14:paraId="586CB0A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-0.039</w:t>
            </w:r>
            <w:r w:rsidRPr="00A20123">
              <w:rPr>
                <w:rFonts w:ascii="Times New Roman" w:eastAsia="Times New Roman" w:hAnsi="Times New Roman" w:cs="Times New Roman"/>
                <w:kern w:val="0"/>
                <w:sz w:val="22"/>
                <w:szCs w:val="22"/>
                <w:vertAlign w:val="superscript"/>
                <w14:ligatures w14:val="none"/>
              </w:rPr>
              <w:t>**</w:t>
            </w:r>
          </w:p>
        </w:tc>
        <w:tc>
          <w:tcPr>
            <w:tcW w:w="883" w:type="dxa"/>
            <w:vAlign w:val="center"/>
          </w:tcPr>
          <w:p w14:paraId="5CC1D8A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-0.009</w:t>
            </w:r>
          </w:p>
        </w:tc>
      </w:tr>
      <w:tr w:rsidR="00E71C1D" w:rsidRPr="00A20123" w14:paraId="4DDB06B0" w14:textId="77777777" w:rsidTr="00C6448E">
        <w:trPr>
          <w:gridBefore w:val="1"/>
          <w:wBefore w:w="102" w:type="dxa"/>
          <w:tblCellSpacing w:w="15" w:type="dxa"/>
        </w:trPr>
        <w:tc>
          <w:tcPr>
            <w:tcW w:w="1969" w:type="dxa"/>
            <w:vAlign w:val="center"/>
            <w:hideMark/>
          </w:tcPr>
          <w:p w14:paraId="4FEA530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6B80043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(0.051)</w:t>
            </w:r>
          </w:p>
        </w:tc>
        <w:tc>
          <w:tcPr>
            <w:tcW w:w="1529" w:type="dxa"/>
            <w:vAlign w:val="center"/>
            <w:hideMark/>
          </w:tcPr>
          <w:p w14:paraId="292F8A0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(0.062)</w:t>
            </w:r>
          </w:p>
        </w:tc>
        <w:tc>
          <w:tcPr>
            <w:tcW w:w="2444" w:type="dxa"/>
            <w:vAlign w:val="center"/>
          </w:tcPr>
          <w:p w14:paraId="1FCFF22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(0.016)</w:t>
            </w:r>
          </w:p>
        </w:tc>
        <w:tc>
          <w:tcPr>
            <w:tcW w:w="883" w:type="dxa"/>
            <w:vAlign w:val="center"/>
          </w:tcPr>
          <w:p w14:paraId="0789D5C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(0.016)</w:t>
            </w:r>
          </w:p>
        </w:tc>
      </w:tr>
      <w:tr w:rsidR="00E71C1D" w:rsidRPr="00A20123" w14:paraId="52946348" w14:textId="77777777" w:rsidTr="00C6448E">
        <w:trPr>
          <w:gridBefore w:val="1"/>
          <w:wBefore w:w="102" w:type="dxa"/>
          <w:tblCellSpacing w:w="15" w:type="dxa"/>
        </w:trPr>
        <w:tc>
          <w:tcPr>
            <w:tcW w:w="1969" w:type="dxa"/>
            <w:vAlign w:val="center"/>
            <w:hideMark/>
          </w:tcPr>
          <w:p w14:paraId="669C6E2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1A3A63FA"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529" w:type="dxa"/>
            <w:vAlign w:val="center"/>
            <w:hideMark/>
          </w:tcPr>
          <w:p w14:paraId="4D1A1BD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2444" w:type="dxa"/>
            <w:vAlign w:val="center"/>
          </w:tcPr>
          <w:p w14:paraId="7DAA5BB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883" w:type="dxa"/>
            <w:vAlign w:val="center"/>
          </w:tcPr>
          <w:p w14:paraId="0B8D9B8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713C6814" w14:textId="77777777" w:rsidTr="00C6448E">
        <w:trPr>
          <w:gridBefore w:val="1"/>
          <w:wBefore w:w="102" w:type="dxa"/>
          <w:tblCellSpacing w:w="15" w:type="dxa"/>
        </w:trPr>
        <w:tc>
          <w:tcPr>
            <w:tcW w:w="1969" w:type="dxa"/>
            <w:vAlign w:val="center"/>
            <w:hideMark/>
          </w:tcPr>
          <w:p w14:paraId="21B1A7CF"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Part time</w:t>
            </w:r>
          </w:p>
        </w:tc>
        <w:tc>
          <w:tcPr>
            <w:tcW w:w="1515" w:type="dxa"/>
            <w:vAlign w:val="center"/>
            <w:hideMark/>
          </w:tcPr>
          <w:p w14:paraId="377F8432"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0.382</w:t>
            </w:r>
            <w:r w:rsidRPr="00A20123">
              <w:rPr>
                <w:rFonts w:ascii="Times New Roman" w:eastAsia="Times New Roman" w:hAnsi="Times New Roman" w:cs="Times New Roman"/>
                <w:kern w:val="0"/>
                <w:sz w:val="22"/>
                <w:szCs w:val="22"/>
                <w:vertAlign w:val="superscript"/>
                <w14:ligatures w14:val="none"/>
              </w:rPr>
              <w:t>***</w:t>
            </w:r>
          </w:p>
        </w:tc>
        <w:tc>
          <w:tcPr>
            <w:tcW w:w="1529" w:type="dxa"/>
            <w:vAlign w:val="center"/>
            <w:hideMark/>
          </w:tcPr>
          <w:p w14:paraId="31FF3D6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0.380</w:t>
            </w:r>
            <w:r w:rsidRPr="00A20123">
              <w:rPr>
                <w:rFonts w:ascii="Times New Roman" w:eastAsia="Times New Roman" w:hAnsi="Times New Roman" w:cs="Times New Roman"/>
                <w:kern w:val="0"/>
                <w:sz w:val="22"/>
                <w:szCs w:val="22"/>
                <w:vertAlign w:val="superscript"/>
                <w14:ligatures w14:val="none"/>
              </w:rPr>
              <w:t>***</w:t>
            </w:r>
          </w:p>
        </w:tc>
        <w:tc>
          <w:tcPr>
            <w:tcW w:w="2444" w:type="dxa"/>
            <w:vAlign w:val="center"/>
          </w:tcPr>
          <w:p w14:paraId="27E30D41"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0.105</w:t>
            </w:r>
            <w:r w:rsidRPr="00A20123">
              <w:rPr>
                <w:rFonts w:ascii="Times New Roman" w:eastAsia="Times New Roman" w:hAnsi="Times New Roman" w:cs="Times New Roman"/>
                <w:kern w:val="0"/>
                <w:sz w:val="22"/>
                <w:szCs w:val="22"/>
                <w:vertAlign w:val="superscript"/>
                <w14:ligatures w14:val="none"/>
              </w:rPr>
              <w:t>***</w:t>
            </w:r>
          </w:p>
        </w:tc>
        <w:tc>
          <w:tcPr>
            <w:tcW w:w="883" w:type="dxa"/>
            <w:vAlign w:val="center"/>
          </w:tcPr>
          <w:p w14:paraId="4C804DF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0.059</w:t>
            </w:r>
            <w:r w:rsidRPr="00A20123">
              <w:rPr>
                <w:rFonts w:ascii="Times New Roman" w:eastAsia="Times New Roman" w:hAnsi="Times New Roman" w:cs="Times New Roman"/>
                <w:kern w:val="0"/>
                <w:sz w:val="22"/>
                <w:szCs w:val="22"/>
                <w:vertAlign w:val="superscript"/>
                <w14:ligatures w14:val="none"/>
              </w:rPr>
              <w:t>***</w:t>
            </w:r>
          </w:p>
        </w:tc>
      </w:tr>
      <w:tr w:rsidR="00E71C1D" w:rsidRPr="00A20123" w14:paraId="5A455F76" w14:textId="77777777" w:rsidTr="00C6448E">
        <w:trPr>
          <w:gridBefore w:val="1"/>
          <w:wBefore w:w="102" w:type="dxa"/>
          <w:tblCellSpacing w:w="15" w:type="dxa"/>
        </w:trPr>
        <w:tc>
          <w:tcPr>
            <w:tcW w:w="1969" w:type="dxa"/>
            <w:vAlign w:val="center"/>
            <w:hideMark/>
          </w:tcPr>
          <w:p w14:paraId="3571B59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664F172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(0.035)</w:t>
            </w:r>
          </w:p>
        </w:tc>
        <w:tc>
          <w:tcPr>
            <w:tcW w:w="1529" w:type="dxa"/>
            <w:vAlign w:val="center"/>
            <w:hideMark/>
          </w:tcPr>
          <w:p w14:paraId="0338E63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(0.052)</w:t>
            </w:r>
          </w:p>
        </w:tc>
        <w:tc>
          <w:tcPr>
            <w:tcW w:w="2444" w:type="dxa"/>
            <w:vAlign w:val="center"/>
          </w:tcPr>
          <w:p w14:paraId="38E5007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(0.014)</w:t>
            </w:r>
          </w:p>
        </w:tc>
        <w:tc>
          <w:tcPr>
            <w:tcW w:w="883" w:type="dxa"/>
            <w:vAlign w:val="center"/>
          </w:tcPr>
          <w:p w14:paraId="44505E7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(0.014)</w:t>
            </w:r>
          </w:p>
        </w:tc>
      </w:tr>
      <w:tr w:rsidR="00E71C1D" w:rsidRPr="00A20123" w14:paraId="65013E2D" w14:textId="77777777" w:rsidTr="00C6448E">
        <w:trPr>
          <w:gridBefore w:val="1"/>
          <w:wBefore w:w="102" w:type="dxa"/>
          <w:tblCellSpacing w:w="15" w:type="dxa"/>
        </w:trPr>
        <w:tc>
          <w:tcPr>
            <w:tcW w:w="1969" w:type="dxa"/>
            <w:vAlign w:val="center"/>
            <w:hideMark/>
          </w:tcPr>
          <w:p w14:paraId="326C165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77A21E0F"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529" w:type="dxa"/>
            <w:vAlign w:val="center"/>
            <w:hideMark/>
          </w:tcPr>
          <w:p w14:paraId="21681B7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2444" w:type="dxa"/>
            <w:vAlign w:val="center"/>
          </w:tcPr>
          <w:p w14:paraId="31F25B01"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883" w:type="dxa"/>
            <w:vAlign w:val="center"/>
          </w:tcPr>
          <w:p w14:paraId="399A06B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6DA57490" w14:textId="77777777" w:rsidTr="00C6448E">
        <w:trPr>
          <w:gridBefore w:val="1"/>
          <w:wBefore w:w="102" w:type="dxa"/>
          <w:tblCellSpacing w:w="15" w:type="dxa"/>
        </w:trPr>
        <w:tc>
          <w:tcPr>
            <w:tcW w:w="1969" w:type="dxa"/>
            <w:vAlign w:val="center"/>
            <w:hideMark/>
          </w:tcPr>
          <w:p w14:paraId="7BBB230E"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Age</w:t>
            </w:r>
          </w:p>
        </w:tc>
        <w:tc>
          <w:tcPr>
            <w:tcW w:w="1515" w:type="dxa"/>
            <w:vAlign w:val="center"/>
            <w:hideMark/>
          </w:tcPr>
          <w:p w14:paraId="553CC0B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0.003</w:t>
            </w:r>
            <w:r w:rsidRPr="00A20123">
              <w:rPr>
                <w:rFonts w:ascii="Times New Roman" w:eastAsia="Times New Roman" w:hAnsi="Times New Roman" w:cs="Times New Roman"/>
                <w:kern w:val="0"/>
                <w:sz w:val="22"/>
                <w:szCs w:val="22"/>
                <w:vertAlign w:val="superscript"/>
                <w14:ligatures w14:val="none"/>
              </w:rPr>
              <w:t>**</w:t>
            </w:r>
          </w:p>
        </w:tc>
        <w:tc>
          <w:tcPr>
            <w:tcW w:w="1529" w:type="dxa"/>
            <w:vAlign w:val="center"/>
            <w:hideMark/>
          </w:tcPr>
          <w:p w14:paraId="16B9938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0.0001</w:t>
            </w:r>
          </w:p>
        </w:tc>
        <w:tc>
          <w:tcPr>
            <w:tcW w:w="2444" w:type="dxa"/>
            <w:vAlign w:val="center"/>
          </w:tcPr>
          <w:p w14:paraId="685D8F9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0.002</w:t>
            </w:r>
            <w:r w:rsidRPr="00A20123">
              <w:rPr>
                <w:rFonts w:ascii="Times New Roman" w:eastAsia="Times New Roman" w:hAnsi="Times New Roman" w:cs="Times New Roman"/>
                <w:kern w:val="0"/>
                <w:sz w:val="22"/>
                <w:szCs w:val="22"/>
                <w:vertAlign w:val="superscript"/>
                <w14:ligatures w14:val="none"/>
              </w:rPr>
              <w:t>***</w:t>
            </w:r>
          </w:p>
        </w:tc>
        <w:tc>
          <w:tcPr>
            <w:tcW w:w="883" w:type="dxa"/>
            <w:vAlign w:val="center"/>
          </w:tcPr>
          <w:p w14:paraId="685A5CC2"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0.001</w:t>
            </w:r>
            <w:r w:rsidRPr="00A20123">
              <w:rPr>
                <w:rFonts w:ascii="Times New Roman" w:eastAsia="Times New Roman" w:hAnsi="Times New Roman" w:cs="Times New Roman"/>
                <w:kern w:val="0"/>
                <w:sz w:val="22"/>
                <w:szCs w:val="22"/>
                <w:vertAlign w:val="superscript"/>
                <w14:ligatures w14:val="none"/>
              </w:rPr>
              <w:t>**</w:t>
            </w:r>
          </w:p>
        </w:tc>
      </w:tr>
      <w:tr w:rsidR="00E71C1D" w:rsidRPr="00A20123" w14:paraId="724B99F4" w14:textId="77777777" w:rsidTr="00C6448E">
        <w:trPr>
          <w:gridBefore w:val="1"/>
          <w:wBefore w:w="102" w:type="dxa"/>
          <w:tblCellSpacing w:w="15" w:type="dxa"/>
        </w:trPr>
        <w:tc>
          <w:tcPr>
            <w:tcW w:w="1969" w:type="dxa"/>
            <w:vAlign w:val="center"/>
            <w:hideMark/>
          </w:tcPr>
          <w:p w14:paraId="7F759C5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5DFBA25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(0.001)</w:t>
            </w:r>
          </w:p>
        </w:tc>
        <w:tc>
          <w:tcPr>
            <w:tcW w:w="1529" w:type="dxa"/>
            <w:vAlign w:val="center"/>
            <w:hideMark/>
          </w:tcPr>
          <w:p w14:paraId="198F399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(0.001)</w:t>
            </w:r>
          </w:p>
        </w:tc>
        <w:tc>
          <w:tcPr>
            <w:tcW w:w="2444" w:type="dxa"/>
            <w:vAlign w:val="center"/>
          </w:tcPr>
          <w:p w14:paraId="26A073B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(0.0004)</w:t>
            </w:r>
          </w:p>
        </w:tc>
        <w:tc>
          <w:tcPr>
            <w:tcW w:w="883" w:type="dxa"/>
            <w:vAlign w:val="center"/>
          </w:tcPr>
          <w:p w14:paraId="748375D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(0.0004)</w:t>
            </w:r>
          </w:p>
        </w:tc>
      </w:tr>
      <w:tr w:rsidR="00E71C1D" w:rsidRPr="00A20123" w14:paraId="1CB297FD" w14:textId="77777777" w:rsidTr="00C6448E">
        <w:trPr>
          <w:gridBefore w:val="1"/>
          <w:wBefore w:w="102" w:type="dxa"/>
          <w:tblCellSpacing w:w="15" w:type="dxa"/>
        </w:trPr>
        <w:tc>
          <w:tcPr>
            <w:tcW w:w="1969" w:type="dxa"/>
            <w:vAlign w:val="center"/>
            <w:hideMark/>
          </w:tcPr>
          <w:p w14:paraId="595E2D5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0CFE1449"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529" w:type="dxa"/>
            <w:vAlign w:val="center"/>
            <w:hideMark/>
          </w:tcPr>
          <w:p w14:paraId="0A5CF868"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2444" w:type="dxa"/>
            <w:vAlign w:val="center"/>
          </w:tcPr>
          <w:p w14:paraId="2BB276F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883" w:type="dxa"/>
            <w:vAlign w:val="center"/>
          </w:tcPr>
          <w:p w14:paraId="788B8D2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1ADE3349" w14:textId="77777777" w:rsidTr="00C6448E">
        <w:trPr>
          <w:gridBefore w:val="1"/>
          <w:wBefore w:w="102" w:type="dxa"/>
          <w:tblCellSpacing w:w="15" w:type="dxa"/>
        </w:trPr>
        <w:tc>
          <w:tcPr>
            <w:tcW w:w="1969" w:type="dxa"/>
            <w:vAlign w:val="center"/>
            <w:hideMark/>
          </w:tcPr>
          <w:p w14:paraId="0A7D8CC5"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Sex</w:t>
            </w:r>
          </w:p>
        </w:tc>
        <w:tc>
          <w:tcPr>
            <w:tcW w:w="1515" w:type="dxa"/>
            <w:vAlign w:val="center"/>
            <w:hideMark/>
          </w:tcPr>
          <w:p w14:paraId="0D8E1C7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0.078</w:t>
            </w:r>
            <w:r w:rsidRPr="00A20123">
              <w:rPr>
                <w:rFonts w:ascii="Times New Roman" w:eastAsia="Times New Roman" w:hAnsi="Times New Roman" w:cs="Times New Roman"/>
                <w:kern w:val="0"/>
                <w:sz w:val="22"/>
                <w:szCs w:val="22"/>
                <w:vertAlign w:val="superscript"/>
                <w14:ligatures w14:val="none"/>
              </w:rPr>
              <w:t>***</w:t>
            </w:r>
          </w:p>
        </w:tc>
        <w:tc>
          <w:tcPr>
            <w:tcW w:w="1529" w:type="dxa"/>
            <w:vAlign w:val="center"/>
            <w:hideMark/>
          </w:tcPr>
          <w:p w14:paraId="1FE6ABD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0.184</w:t>
            </w:r>
            <w:r w:rsidRPr="00A20123">
              <w:rPr>
                <w:rFonts w:ascii="Times New Roman" w:eastAsia="Times New Roman" w:hAnsi="Times New Roman" w:cs="Times New Roman"/>
                <w:kern w:val="0"/>
                <w:sz w:val="22"/>
                <w:szCs w:val="22"/>
                <w:vertAlign w:val="superscript"/>
                <w14:ligatures w14:val="none"/>
              </w:rPr>
              <w:t>***</w:t>
            </w:r>
          </w:p>
        </w:tc>
        <w:tc>
          <w:tcPr>
            <w:tcW w:w="2444" w:type="dxa"/>
            <w:vAlign w:val="center"/>
          </w:tcPr>
          <w:p w14:paraId="6F5C24A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-0.033</w:t>
            </w:r>
            <w:r w:rsidRPr="00A20123">
              <w:rPr>
                <w:rFonts w:ascii="Times New Roman" w:eastAsia="Times New Roman" w:hAnsi="Times New Roman" w:cs="Times New Roman"/>
                <w:kern w:val="0"/>
                <w:sz w:val="22"/>
                <w:szCs w:val="22"/>
                <w:vertAlign w:val="superscript"/>
                <w14:ligatures w14:val="none"/>
              </w:rPr>
              <w:t>***</w:t>
            </w:r>
          </w:p>
        </w:tc>
        <w:tc>
          <w:tcPr>
            <w:tcW w:w="883" w:type="dxa"/>
            <w:vAlign w:val="center"/>
          </w:tcPr>
          <w:p w14:paraId="3CF840E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-0.015</w:t>
            </w:r>
          </w:p>
        </w:tc>
      </w:tr>
      <w:tr w:rsidR="00E71C1D" w:rsidRPr="00A20123" w14:paraId="495B891C" w14:textId="77777777" w:rsidTr="00C6448E">
        <w:trPr>
          <w:gridBefore w:val="1"/>
          <w:wBefore w:w="102" w:type="dxa"/>
          <w:tblCellSpacing w:w="15" w:type="dxa"/>
        </w:trPr>
        <w:tc>
          <w:tcPr>
            <w:tcW w:w="1969" w:type="dxa"/>
            <w:vAlign w:val="center"/>
            <w:hideMark/>
          </w:tcPr>
          <w:p w14:paraId="596243C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29CFBF81"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(0.016)</w:t>
            </w:r>
          </w:p>
        </w:tc>
        <w:tc>
          <w:tcPr>
            <w:tcW w:w="1529" w:type="dxa"/>
            <w:vAlign w:val="center"/>
            <w:hideMark/>
          </w:tcPr>
          <w:p w14:paraId="21F27BE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(0.036)</w:t>
            </w:r>
          </w:p>
        </w:tc>
        <w:tc>
          <w:tcPr>
            <w:tcW w:w="2444" w:type="dxa"/>
            <w:vAlign w:val="center"/>
          </w:tcPr>
          <w:p w14:paraId="6E87FDB2"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(0.006)</w:t>
            </w:r>
          </w:p>
        </w:tc>
        <w:tc>
          <w:tcPr>
            <w:tcW w:w="883" w:type="dxa"/>
            <w:vAlign w:val="center"/>
          </w:tcPr>
          <w:p w14:paraId="721C790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(0.010)</w:t>
            </w:r>
          </w:p>
        </w:tc>
      </w:tr>
      <w:tr w:rsidR="00E71C1D" w:rsidRPr="00A20123" w14:paraId="6B5B2E20" w14:textId="77777777" w:rsidTr="00C6448E">
        <w:trPr>
          <w:gridBefore w:val="1"/>
          <w:wBefore w:w="102" w:type="dxa"/>
          <w:tblCellSpacing w:w="15" w:type="dxa"/>
        </w:trPr>
        <w:tc>
          <w:tcPr>
            <w:tcW w:w="1969" w:type="dxa"/>
            <w:vAlign w:val="center"/>
            <w:hideMark/>
          </w:tcPr>
          <w:p w14:paraId="57A7DE5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5E09DABD"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529" w:type="dxa"/>
            <w:vAlign w:val="center"/>
            <w:hideMark/>
          </w:tcPr>
          <w:p w14:paraId="3B197FC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2444" w:type="dxa"/>
            <w:vAlign w:val="center"/>
          </w:tcPr>
          <w:p w14:paraId="5C476CC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883" w:type="dxa"/>
            <w:vAlign w:val="center"/>
          </w:tcPr>
          <w:p w14:paraId="3B23E6D4"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42AE2FD0" w14:textId="77777777" w:rsidTr="00C6448E">
        <w:trPr>
          <w:gridBefore w:val="1"/>
          <w:wBefore w:w="102" w:type="dxa"/>
          <w:tblCellSpacing w:w="15" w:type="dxa"/>
        </w:trPr>
        <w:tc>
          <w:tcPr>
            <w:tcW w:w="1969" w:type="dxa"/>
            <w:vAlign w:val="center"/>
            <w:hideMark/>
          </w:tcPr>
          <w:p w14:paraId="24057D09"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Marital</w:t>
            </w:r>
          </w:p>
        </w:tc>
        <w:tc>
          <w:tcPr>
            <w:tcW w:w="1515" w:type="dxa"/>
            <w:vAlign w:val="center"/>
            <w:hideMark/>
          </w:tcPr>
          <w:p w14:paraId="019A7C0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0.090</w:t>
            </w:r>
            <w:r w:rsidRPr="00A20123">
              <w:rPr>
                <w:rFonts w:ascii="Times New Roman" w:eastAsia="Times New Roman" w:hAnsi="Times New Roman" w:cs="Times New Roman"/>
                <w:kern w:val="0"/>
                <w:sz w:val="22"/>
                <w:szCs w:val="22"/>
                <w:vertAlign w:val="superscript"/>
                <w14:ligatures w14:val="none"/>
              </w:rPr>
              <w:t>***</w:t>
            </w:r>
          </w:p>
        </w:tc>
        <w:tc>
          <w:tcPr>
            <w:tcW w:w="1529" w:type="dxa"/>
            <w:vAlign w:val="center"/>
            <w:hideMark/>
          </w:tcPr>
          <w:p w14:paraId="1E95673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0.129</w:t>
            </w:r>
            <w:r w:rsidRPr="00A20123">
              <w:rPr>
                <w:rFonts w:ascii="Times New Roman" w:eastAsia="Times New Roman" w:hAnsi="Times New Roman" w:cs="Times New Roman"/>
                <w:kern w:val="0"/>
                <w:sz w:val="22"/>
                <w:szCs w:val="22"/>
                <w:vertAlign w:val="superscript"/>
                <w14:ligatures w14:val="none"/>
              </w:rPr>
              <w:t>***</w:t>
            </w:r>
          </w:p>
        </w:tc>
        <w:tc>
          <w:tcPr>
            <w:tcW w:w="2444" w:type="dxa"/>
            <w:vAlign w:val="center"/>
          </w:tcPr>
          <w:p w14:paraId="64A4C1A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0.035</w:t>
            </w:r>
            <w:r w:rsidRPr="00A20123">
              <w:rPr>
                <w:rFonts w:ascii="Times New Roman" w:eastAsia="Times New Roman" w:hAnsi="Times New Roman" w:cs="Times New Roman"/>
                <w:kern w:val="0"/>
                <w:sz w:val="22"/>
                <w:szCs w:val="22"/>
                <w:vertAlign w:val="superscript"/>
                <w14:ligatures w14:val="none"/>
              </w:rPr>
              <w:t>***</w:t>
            </w:r>
          </w:p>
        </w:tc>
        <w:tc>
          <w:tcPr>
            <w:tcW w:w="883" w:type="dxa"/>
            <w:vAlign w:val="center"/>
          </w:tcPr>
          <w:p w14:paraId="1FA61CDE"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0.026</w:t>
            </w:r>
            <w:r w:rsidRPr="00A20123">
              <w:rPr>
                <w:rFonts w:ascii="Times New Roman" w:eastAsia="Times New Roman" w:hAnsi="Times New Roman" w:cs="Times New Roman"/>
                <w:kern w:val="0"/>
                <w:sz w:val="22"/>
                <w:szCs w:val="22"/>
                <w:vertAlign w:val="superscript"/>
                <w14:ligatures w14:val="none"/>
              </w:rPr>
              <w:t>***</w:t>
            </w:r>
          </w:p>
        </w:tc>
      </w:tr>
      <w:tr w:rsidR="00E71C1D" w:rsidRPr="00A20123" w14:paraId="71768755" w14:textId="77777777" w:rsidTr="00C6448E">
        <w:trPr>
          <w:gridBefore w:val="1"/>
          <w:wBefore w:w="102" w:type="dxa"/>
          <w:tblCellSpacing w:w="15" w:type="dxa"/>
        </w:trPr>
        <w:tc>
          <w:tcPr>
            <w:tcW w:w="1969" w:type="dxa"/>
            <w:vAlign w:val="center"/>
            <w:hideMark/>
          </w:tcPr>
          <w:p w14:paraId="2F6D1D2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080310F2"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(0.009)</w:t>
            </w:r>
          </w:p>
        </w:tc>
        <w:tc>
          <w:tcPr>
            <w:tcW w:w="1529" w:type="dxa"/>
            <w:vAlign w:val="center"/>
            <w:hideMark/>
          </w:tcPr>
          <w:p w14:paraId="78ADCFD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(0.011)</w:t>
            </w:r>
          </w:p>
        </w:tc>
        <w:tc>
          <w:tcPr>
            <w:tcW w:w="2444" w:type="dxa"/>
            <w:vAlign w:val="center"/>
          </w:tcPr>
          <w:p w14:paraId="3F0BEA6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(0.003)</w:t>
            </w:r>
          </w:p>
        </w:tc>
        <w:tc>
          <w:tcPr>
            <w:tcW w:w="883" w:type="dxa"/>
            <w:vAlign w:val="center"/>
          </w:tcPr>
          <w:p w14:paraId="472BAC1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(0.003)</w:t>
            </w:r>
          </w:p>
        </w:tc>
      </w:tr>
      <w:tr w:rsidR="00E71C1D" w:rsidRPr="00A20123" w14:paraId="52AA26CB" w14:textId="77777777" w:rsidTr="00C6448E">
        <w:trPr>
          <w:gridBefore w:val="1"/>
          <w:wBefore w:w="102" w:type="dxa"/>
          <w:tblCellSpacing w:w="15" w:type="dxa"/>
        </w:trPr>
        <w:tc>
          <w:tcPr>
            <w:tcW w:w="1969" w:type="dxa"/>
            <w:vAlign w:val="center"/>
            <w:hideMark/>
          </w:tcPr>
          <w:p w14:paraId="6B32CDE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1712D54B"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p>
        </w:tc>
        <w:tc>
          <w:tcPr>
            <w:tcW w:w="1529" w:type="dxa"/>
            <w:vAlign w:val="center"/>
            <w:hideMark/>
          </w:tcPr>
          <w:p w14:paraId="488D49C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2444" w:type="dxa"/>
            <w:vAlign w:val="center"/>
          </w:tcPr>
          <w:p w14:paraId="6F54459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883" w:type="dxa"/>
            <w:vAlign w:val="center"/>
          </w:tcPr>
          <w:p w14:paraId="0EFE73B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246A40C6" w14:textId="77777777" w:rsidTr="00C6448E">
        <w:trPr>
          <w:gridBefore w:val="1"/>
          <w:wBefore w:w="102" w:type="dxa"/>
          <w:tblCellSpacing w:w="15" w:type="dxa"/>
        </w:trPr>
        <w:tc>
          <w:tcPr>
            <w:tcW w:w="1969" w:type="dxa"/>
            <w:vAlign w:val="center"/>
            <w:hideMark/>
          </w:tcPr>
          <w:p w14:paraId="649F287D"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Constant</w:t>
            </w:r>
          </w:p>
        </w:tc>
        <w:tc>
          <w:tcPr>
            <w:tcW w:w="1515" w:type="dxa"/>
            <w:vAlign w:val="center"/>
            <w:hideMark/>
          </w:tcPr>
          <w:p w14:paraId="48E12F1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-1.487</w:t>
            </w:r>
            <w:r w:rsidRPr="00A20123">
              <w:rPr>
                <w:rFonts w:ascii="Times New Roman" w:eastAsia="Times New Roman" w:hAnsi="Times New Roman" w:cs="Times New Roman"/>
                <w:kern w:val="0"/>
                <w:sz w:val="22"/>
                <w:szCs w:val="22"/>
                <w:vertAlign w:val="superscript"/>
                <w14:ligatures w14:val="none"/>
              </w:rPr>
              <w:t>***</w:t>
            </w:r>
          </w:p>
        </w:tc>
        <w:tc>
          <w:tcPr>
            <w:tcW w:w="1529" w:type="dxa"/>
            <w:vAlign w:val="center"/>
            <w:hideMark/>
          </w:tcPr>
          <w:p w14:paraId="01D8132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-2.353</w:t>
            </w:r>
            <w:r w:rsidRPr="00A20123">
              <w:rPr>
                <w:rFonts w:ascii="Times New Roman" w:eastAsia="Times New Roman" w:hAnsi="Times New Roman" w:cs="Times New Roman"/>
                <w:kern w:val="0"/>
                <w:sz w:val="22"/>
                <w:szCs w:val="22"/>
                <w:vertAlign w:val="superscript"/>
                <w14:ligatures w14:val="none"/>
              </w:rPr>
              <w:t>***</w:t>
            </w:r>
          </w:p>
        </w:tc>
        <w:tc>
          <w:tcPr>
            <w:tcW w:w="2444" w:type="dxa"/>
            <w:vAlign w:val="center"/>
          </w:tcPr>
          <w:p w14:paraId="5963361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0.353</w:t>
            </w:r>
            <w:r w:rsidRPr="00A20123">
              <w:rPr>
                <w:rFonts w:ascii="Times New Roman" w:eastAsia="Times New Roman" w:hAnsi="Times New Roman" w:cs="Times New Roman"/>
                <w:kern w:val="0"/>
                <w:sz w:val="22"/>
                <w:szCs w:val="22"/>
                <w:vertAlign w:val="superscript"/>
                <w14:ligatures w14:val="none"/>
              </w:rPr>
              <w:t>***</w:t>
            </w:r>
          </w:p>
        </w:tc>
        <w:tc>
          <w:tcPr>
            <w:tcW w:w="883" w:type="dxa"/>
            <w:vAlign w:val="center"/>
          </w:tcPr>
          <w:p w14:paraId="4E1F5E1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0.250</w:t>
            </w:r>
            <w:r w:rsidRPr="00A20123">
              <w:rPr>
                <w:rFonts w:ascii="Times New Roman" w:eastAsia="Times New Roman" w:hAnsi="Times New Roman" w:cs="Times New Roman"/>
                <w:kern w:val="0"/>
                <w:sz w:val="22"/>
                <w:szCs w:val="22"/>
                <w:vertAlign w:val="superscript"/>
                <w14:ligatures w14:val="none"/>
              </w:rPr>
              <w:t>***</w:t>
            </w:r>
          </w:p>
        </w:tc>
      </w:tr>
      <w:tr w:rsidR="00E71C1D" w:rsidRPr="00A20123" w14:paraId="195B38F8" w14:textId="77777777" w:rsidTr="00C6448E">
        <w:trPr>
          <w:gridBefore w:val="1"/>
          <w:wBefore w:w="102" w:type="dxa"/>
          <w:tblCellSpacing w:w="15" w:type="dxa"/>
        </w:trPr>
        <w:tc>
          <w:tcPr>
            <w:tcW w:w="1969" w:type="dxa"/>
            <w:vAlign w:val="center"/>
            <w:hideMark/>
          </w:tcPr>
          <w:p w14:paraId="1B43B54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1515" w:type="dxa"/>
            <w:vAlign w:val="center"/>
            <w:hideMark/>
          </w:tcPr>
          <w:p w14:paraId="0F8E84B1"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(0.112)</w:t>
            </w:r>
          </w:p>
        </w:tc>
        <w:tc>
          <w:tcPr>
            <w:tcW w:w="1529" w:type="dxa"/>
            <w:vAlign w:val="center"/>
            <w:hideMark/>
          </w:tcPr>
          <w:p w14:paraId="6985459A"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(0.272)</w:t>
            </w:r>
          </w:p>
        </w:tc>
        <w:tc>
          <w:tcPr>
            <w:tcW w:w="2444" w:type="dxa"/>
            <w:vAlign w:val="center"/>
          </w:tcPr>
          <w:p w14:paraId="38CC13D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(0.037)</w:t>
            </w:r>
          </w:p>
        </w:tc>
        <w:tc>
          <w:tcPr>
            <w:tcW w:w="883" w:type="dxa"/>
            <w:vAlign w:val="center"/>
          </w:tcPr>
          <w:p w14:paraId="0821F25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(0.076)</w:t>
            </w:r>
          </w:p>
        </w:tc>
      </w:tr>
      <w:tr w:rsidR="00E71C1D" w:rsidRPr="00A20123" w14:paraId="1AF6255B" w14:textId="77777777" w:rsidTr="00C6448E">
        <w:trPr>
          <w:gridBefore w:val="1"/>
          <w:wBefore w:w="102" w:type="dxa"/>
          <w:tblCellSpacing w:w="15" w:type="dxa"/>
        </w:trPr>
        <w:tc>
          <w:tcPr>
            <w:tcW w:w="5073" w:type="dxa"/>
            <w:gridSpan w:val="3"/>
            <w:tcBorders>
              <w:bottom w:val="single" w:sz="6" w:space="0" w:color="000000"/>
            </w:tcBorders>
            <w:vAlign w:val="center"/>
            <w:hideMark/>
          </w:tcPr>
          <w:p w14:paraId="5BA54680"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2444" w:type="dxa"/>
            <w:tcBorders>
              <w:bottom w:val="single" w:sz="6" w:space="0" w:color="000000"/>
            </w:tcBorders>
          </w:tcPr>
          <w:p w14:paraId="6E8E967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883" w:type="dxa"/>
            <w:tcBorders>
              <w:bottom w:val="single" w:sz="6" w:space="0" w:color="000000"/>
            </w:tcBorders>
          </w:tcPr>
          <w:p w14:paraId="6F2FE1CB"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6DE3B377" w14:textId="77777777" w:rsidTr="00C6448E">
        <w:trPr>
          <w:gridBefore w:val="1"/>
          <w:wBefore w:w="102" w:type="dxa"/>
          <w:tblCellSpacing w:w="15" w:type="dxa"/>
        </w:trPr>
        <w:tc>
          <w:tcPr>
            <w:tcW w:w="1969" w:type="dxa"/>
            <w:vAlign w:val="center"/>
            <w:hideMark/>
          </w:tcPr>
          <w:p w14:paraId="7003CA3B"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Chi-square</w:t>
            </w:r>
          </w:p>
        </w:tc>
        <w:tc>
          <w:tcPr>
            <w:tcW w:w="1515" w:type="dxa"/>
            <w:vAlign w:val="center"/>
            <w:hideMark/>
          </w:tcPr>
          <w:p w14:paraId="5C721FC9"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31.9</w:t>
            </w:r>
          </w:p>
        </w:tc>
        <w:tc>
          <w:tcPr>
            <w:tcW w:w="1529" w:type="dxa"/>
            <w:vAlign w:val="center"/>
            <w:hideMark/>
          </w:tcPr>
          <w:p w14:paraId="213A4082"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15.88</w:t>
            </w:r>
          </w:p>
        </w:tc>
        <w:tc>
          <w:tcPr>
            <w:tcW w:w="2444" w:type="dxa"/>
            <w:vAlign w:val="center"/>
          </w:tcPr>
          <w:p w14:paraId="52C9709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21.34</w:t>
            </w:r>
          </w:p>
        </w:tc>
        <w:tc>
          <w:tcPr>
            <w:tcW w:w="883" w:type="dxa"/>
            <w:vAlign w:val="center"/>
          </w:tcPr>
          <w:p w14:paraId="14F09DD5"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6.23</w:t>
            </w:r>
          </w:p>
        </w:tc>
      </w:tr>
      <w:tr w:rsidR="00E71C1D" w:rsidRPr="00A20123" w14:paraId="246B6BD1" w14:textId="77777777" w:rsidTr="00C6448E">
        <w:trPr>
          <w:gridBefore w:val="1"/>
          <w:wBefore w:w="102" w:type="dxa"/>
          <w:tblCellSpacing w:w="15" w:type="dxa"/>
        </w:trPr>
        <w:tc>
          <w:tcPr>
            <w:tcW w:w="1969" w:type="dxa"/>
            <w:vAlign w:val="center"/>
            <w:hideMark/>
          </w:tcPr>
          <w:p w14:paraId="5368DA2F"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p-value</w:t>
            </w:r>
          </w:p>
        </w:tc>
        <w:tc>
          <w:tcPr>
            <w:tcW w:w="1515" w:type="dxa"/>
            <w:vAlign w:val="center"/>
            <w:hideMark/>
          </w:tcPr>
          <w:p w14:paraId="788723F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w:t>
            </w:r>
          </w:p>
        </w:tc>
        <w:tc>
          <w:tcPr>
            <w:tcW w:w="1529" w:type="dxa"/>
            <w:vAlign w:val="center"/>
            <w:hideMark/>
          </w:tcPr>
          <w:p w14:paraId="737B0A2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w:t>
            </w:r>
          </w:p>
        </w:tc>
        <w:tc>
          <w:tcPr>
            <w:tcW w:w="2444" w:type="dxa"/>
            <w:vAlign w:val="center"/>
          </w:tcPr>
          <w:p w14:paraId="52424593"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w:t>
            </w:r>
          </w:p>
        </w:tc>
        <w:tc>
          <w:tcPr>
            <w:tcW w:w="883" w:type="dxa"/>
            <w:vAlign w:val="center"/>
          </w:tcPr>
          <w:p w14:paraId="5374018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0</w:t>
            </w:r>
          </w:p>
        </w:tc>
      </w:tr>
      <w:tr w:rsidR="00E71C1D" w:rsidRPr="00A20123" w14:paraId="57B1FACE" w14:textId="77777777" w:rsidTr="00C6448E">
        <w:trPr>
          <w:gridBefore w:val="1"/>
          <w:wBefore w:w="102" w:type="dxa"/>
          <w:tblCellSpacing w:w="15" w:type="dxa"/>
        </w:trPr>
        <w:tc>
          <w:tcPr>
            <w:tcW w:w="1969" w:type="dxa"/>
            <w:vAlign w:val="center"/>
            <w:hideMark/>
          </w:tcPr>
          <w:p w14:paraId="4813E740" w14:textId="77777777" w:rsidR="00E71C1D" w:rsidRPr="00A20123" w:rsidRDefault="00E71C1D" w:rsidP="00C6448E">
            <w:pPr>
              <w:spacing w:after="0" w:line="240" w:lineRule="auto"/>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Observations</w:t>
            </w:r>
          </w:p>
        </w:tc>
        <w:tc>
          <w:tcPr>
            <w:tcW w:w="1515" w:type="dxa"/>
            <w:vAlign w:val="center"/>
            <w:hideMark/>
          </w:tcPr>
          <w:p w14:paraId="3E9B502D"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36349</w:t>
            </w:r>
          </w:p>
        </w:tc>
        <w:tc>
          <w:tcPr>
            <w:tcW w:w="1529" w:type="dxa"/>
            <w:vAlign w:val="center"/>
            <w:hideMark/>
          </w:tcPr>
          <w:p w14:paraId="675FA497"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22095</w:t>
            </w:r>
          </w:p>
        </w:tc>
        <w:tc>
          <w:tcPr>
            <w:tcW w:w="2444" w:type="dxa"/>
            <w:vAlign w:val="center"/>
          </w:tcPr>
          <w:p w14:paraId="5B3A1151"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36349</w:t>
            </w:r>
          </w:p>
        </w:tc>
        <w:tc>
          <w:tcPr>
            <w:tcW w:w="883" w:type="dxa"/>
            <w:vAlign w:val="center"/>
          </w:tcPr>
          <w:p w14:paraId="5DB72FC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r w:rsidRPr="00A20123">
              <w:rPr>
                <w:rFonts w:ascii="Times New Roman" w:eastAsia="Times New Roman" w:hAnsi="Times New Roman" w:cs="Times New Roman"/>
                <w:kern w:val="0"/>
                <w:sz w:val="22"/>
                <w:szCs w:val="22"/>
                <w14:ligatures w14:val="none"/>
              </w:rPr>
              <w:t>22095</w:t>
            </w:r>
          </w:p>
        </w:tc>
      </w:tr>
      <w:tr w:rsidR="00E71C1D" w:rsidRPr="00A20123" w14:paraId="0EBF5D0A" w14:textId="77777777" w:rsidTr="00C6448E">
        <w:trPr>
          <w:gridBefore w:val="1"/>
          <w:wBefore w:w="102" w:type="dxa"/>
          <w:tblCellSpacing w:w="15" w:type="dxa"/>
        </w:trPr>
        <w:tc>
          <w:tcPr>
            <w:tcW w:w="5073" w:type="dxa"/>
            <w:gridSpan w:val="3"/>
            <w:tcBorders>
              <w:bottom w:val="single" w:sz="6" w:space="0" w:color="000000"/>
            </w:tcBorders>
            <w:vAlign w:val="center"/>
            <w:hideMark/>
          </w:tcPr>
          <w:p w14:paraId="61EF8C2C"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2444" w:type="dxa"/>
            <w:tcBorders>
              <w:bottom w:val="single" w:sz="6" w:space="0" w:color="000000"/>
            </w:tcBorders>
          </w:tcPr>
          <w:p w14:paraId="3DE15DEF"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c>
          <w:tcPr>
            <w:tcW w:w="883" w:type="dxa"/>
            <w:tcBorders>
              <w:bottom w:val="single" w:sz="6" w:space="0" w:color="000000"/>
            </w:tcBorders>
          </w:tcPr>
          <w:p w14:paraId="09DD6D86" w14:textId="77777777" w:rsidR="00E71C1D" w:rsidRPr="00A20123" w:rsidRDefault="00E71C1D" w:rsidP="00C6448E">
            <w:pPr>
              <w:spacing w:after="0" w:line="240" w:lineRule="auto"/>
              <w:jc w:val="center"/>
              <w:rPr>
                <w:rFonts w:ascii="Times New Roman" w:eastAsia="Times New Roman" w:hAnsi="Times New Roman" w:cs="Times New Roman"/>
                <w:kern w:val="0"/>
                <w:sz w:val="22"/>
                <w:szCs w:val="22"/>
                <w14:ligatures w14:val="none"/>
              </w:rPr>
            </w:pPr>
          </w:p>
        </w:tc>
      </w:tr>
      <w:tr w:rsidR="00E71C1D" w:rsidRPr="00A20123" w14:paraId="371B730F" w14:textId="77777777" w:rsidTr="00C6448E">
        <w:trPr>
          <w:tblCellSpacing w:w="15" w:type="dxa"/>
        </w:trPr>
        <w:tc>
          <w:tcPr>
            <w:tcW w:w="8592" w:type="dxa"/>
            <w:gridSpan w:val="6"/>
            <w:vAlign w:val="center"/>
            <w:hideMark/>
          </w:tcPr>
          <w:p w14:paraId="5E60F451" w14:textId="77777777" w:rsidR="00E71C1D" w:rsidRPr="00A20123" w:rsidRDefault="00E71C1D" w:rsidP="00C6448E">
            <w:pPr>
              <w:spacing w:after="0" w:line="240" w:lineRule="auto"/>
              <w:rPr>
                <w:rFonts w:ascii="Times New Roman" w:eastAsia="宋体" w:hAnsi="Times New Roman" w:cs="Times New Roman"/>
                <w:kern w:val="0"/>
                <w:sz w:val="22"/>
                <w:szCs w:val="22"/>
                <w14:ligatures w14:val="none"/>
              </w:rPr>
            </w:pPr>
            <w:r w:rsidRPr="00A20123">
              <w:rPr>
                <w:rFonts w:ascii="Times New Roman" w:eastAsia="宋体" w:hAnsi="Times New Roman" w:cs="Times New Roman"/>
                <w:kern w:val="0"/>
                <w:sz w:val="22"/>
                <w:szCs w:val="22"/>
                <w14:ligatures w14:val="none"/>
              </w:rPr>
              <w:t>Note: The sample covers years 2013 to 2018. The standard errors are</w:t>
            </w:r>
            <w:r w:rsidRPr="00A20123">
              <w:rPr>
                <w:rFonts w:ascii="Times New Roman" w:eastAsia="宋体" w:hAnsi="Times New Roman" w:cs="Times New Roman" w:hint="eastAsia"/>
                <w:kern w:val="0"/>
                <w:sz w:val="22"/>
                <w:szCs w:val="22"/>
                <w14:ligatures w14:val="none"/>
              </w:rPr>
              <w:t xml:space="preserve"> </w:t>
            </w:r>
            <w:r w:rsidRPr="00A20123">
              <w:rPr>
                <w:rFonts w:ascii="Times New Roman" w:eastAsia="宋体" w:hAnsi="Times New Roman" w:cs="Times New Roman"/>
                <w:kern w:val="0"/>
                <w:sz w:val="22"/>
                <w:szCs w:val="22"/>
                <w14:ligatures w14:val="none"/>
              </w:rPr>
              <w:t>reported in parentheses,</w:t>
            </w:r>
            <w:r w:rsidRPr="00A20123">
              <w:rPr>
                <w:rFonts w:ascii="Times New Roman" w:eastAsia="宋体" w:hAnsi="Times New Roman" w:cs="Times New Roman" w:hint="eastAsia"/>
                <w:kern w:val="0"/>
                <w:sz w:val="22"/>
                <w:szCs w:val="22"/>
                <w14:ligatures w14:val="none"/>
              </w:rPr>
              <w:t xml:space="preserve"> </w:t>
            </w:r>
            <w:r w:rsidRPr="00A20123">
              <w:rPr>
                <w:rFonts w:ascii="Times New Roman" w:eastAsia="宋体" w:hAnsi="Times New Roman" w:cs="Times New Roman"/>
                <w:kern w:val="0"/>
                <w:sz w:val="22"/>
                <w:szCs w:val="22"/>
                <w14:ligatures w14:val="none"/>
              </w:rPr>
              <w:t>clustered at</w:t>
            </w:r>
            <w:r w:rsidRPr="00A20123">
              <w:rPr>
                <w:rFonts w:ascii="Times New Roman" w:eastAsia="宋体" w:hAnsi="Times New Roman" w:cs="Times New Roman" w:hint="eastAsia"/>
                <w:kern w:val="0"/>
                <w:sz w:val="22"/>
                <w:szCs w:val="22"/>
                <w14:ligatures w14:val="none"/>
              </w:rPr>
              <w:t xml:space="preserve"> individual</w:t>
            </w:r>
            <w:r w:rsidRPr="00A20123">
              <w:rPr>
                <w:rFonts w:ascii="Times New Roman" w:eastAsia="宋体" w:hAnsi="Times New Roman" w:cs="Times New Roman"/>
                <w:kern w:val="0"/>
                <w:sz w:val="22"/>
                <w:szCs w:val="22"/>
                <w14:ligatures w14:val="none"/>
              </w:rPr>
              <w:t xml:space="preserve"> level. </w:t>
            </w:r>
            <w:r w:rsidRPr="00A20123">
              <w:rPr>
                <w:rFonts w:ascii="Times New Roman" w:eastAsia="宋体" w:hAnsi="Times New Roman" w:cs="Times New Roman"/>
                <w:kern w:val="0"/>
                <w:sz w:val="22"/>
                <w:szCs w:val="22"/>
                <w:vertAlign w:val="superscript"/>
                <w14:ligatures w14:val="none"/>
              </w:rPr>
              <w:t>*</w:t>
            </w:r>
            <w:r w:rsidRPr="00A20123">
              <w:rPr>
                <w:rFonts w:ascii="Times New Roman" w:eastAsia="宋体" w:hAnsi="Times New Roman" w:cs="Times New Roman"/>
                <w:kern w:val="0"/>
                <w:sz w:val="22"/>
                <w:szCs w:val="22"/>
                <w14:ligatures w14:val="none"/>
              </w:rPr>
              <w:t xml:space="preserve"> </w:t>
            </w:r>
            <w:proofErr w:type="gramStart"/>
            <w:r w:rsidRPr="00A20123">
              <w:rPr>
                <w:rFonts w:ascii="Times New Roman" w:eastAsia="宋体" w:hAnsi="Times New Roman" w:cs="Times New Roman"/>
                <w:kern w:val="0"/>
                <w:sz w:val="22"/>
                <w:szCs w:val="22"/>
                <w14:ligatures w14:val="none"/>
              </w:rPr>
              <w:t>denotes</w:t>
            </w:r>
            <w:proofErr w:type="gramEnd"/>
            <w:r w:rsidRPr="00A20123">
              <w:rPr>
                <w:rFonts w:ascii="Times New Roman" w:eastAsia="宋体" w:hAnsi="Times New Roman" w:cs="Times New Roman"/>
                <w:kern w:val="0"/>
                <w:sz w:val="22"/>
                <w:szCs w:val="22"/>
                <w14:ligatures w14:val="none"/>
              </w:rPr>
              <w:t xml:space="preserve"> </w:t>
            </w:r>
            <w:r w:rsidRPr="00A20123">
              <w:rPr>
                <w:rFonts w:ascii="Times New Roman" w:eastAsia="宋体" w:hAnsi="Times New Roman" w:cs="Times New Roman"/>
                <w:i/>
                <w:iCs/>
                <w:kern w:val="0"/>
                <w:sz w:val="22"/>
                <w:szCs w:val="22"/>
                <w14:ligatures w14:val="none"/>
              </w:rPr>
              <w:t>p</w:t>
            </w:r>
            <w:r w:rsidRPr="00A20123">
              <w:rPr>
                <w:rFonts w:ascii="Times New Roman" w:eastAsia="宋体" w:hAnsi="Times New Roman" w:cs="Times New Roman"/>
                <w:kern w:val="0"/>
                <w:sz w:val="22"/>
                <w:szCs w:val="22"/>
                <w14:ligatures w14:val="none"/>
              </w:rPr>
              <w:t xml:space="preserve"> &lt; 0.1, </w:t>
            </w:r>
            <w:r w:rsidRPr="00A20123">
              <w:rPr>
                <w:rFonts w:ascii="Times New Roman" w:eastAsia="宋体" w:hAnsi="Times New Roman" w:cs="Times New Roman"/>
                <w:kern w:val="0"/>
                <w:sz w:val="22"/>
                <w:szCs w:val="22"/>
                <w:vertAlign w:val="superscript"/>
                <w14:ligatures w14:val="none"/>
              </w:rPr>
              <w:t>**</w:t>
            </w:r>
            <w:r w:rsidRPr="00A20123">
              <w:rPr>
                <w:rFonts w:ascii="Times New Roman" w:eastAsia="宋体" w:hAnsi="Times New Roman" w:cs="Times New Roman"/>
                <w:kern w:val="0"/>
                <w:sz w:val="22"/>
                <w:szCs w:val="22"/>
                <w14:ligatures w14:val="none"/>
              </w:rPr>
              <w:t xml:space="preserve"> denotes </w:t>
            </w:r>
            <w:r w:rsidRPr="00A20123">
              <w:rPr>
                <w:rFonts w:ascii="Times New Roman" w:eastAsia="宋体" w:hAnsi="Times New Roman" w:cs="Times New Roman"/>
                <w:i/>
                <w:iCs/>
                <w:kern w:val="0"/>
                <w:sz w:val="22"/>
                <w:szCs w:val="22"/>
                <w14:ligatures w14:val="none"/>
              </w:rPr>
              <w:t>p</w:t>
            </w:r>
            <w:r w:rsidRPr="00A20123">
              <w:rPr>
                <w:rFonts w:ascii="Times New Roman" w:eastAsia="宋体" w:hAnsi="Times New Roman" w:cs="Times New Roman"/>
                <w:kern w:val="0"/>
                <w:sz w:val="22"/>
                <w:szCs w:val="22"/>
                <w14:ligatures w14:val="none"/>
              </w:rPr>
              <w:t xml:space="preserve"> &lt; 0.05, </w:t>
            </w:r>
            <w:r w:rsidRPr="00A20123">
              <w:rPr>
                <w:rFonts w:ascii="Times New Roman" w:eastAsia="宋体" w:hAnsi="Times New Roman" w:cs="Times New Roman"/>
                <w:kern w:val="0"/>
                <w:sz w:val="22"/>
                <w:szCs w:val="22"/>
                <w:vertAlign w:val="superscript"/>
                <w14:ligatures w14:val="none"/>
              </w:rPr>
              <w:t>***</w:t>
            </w:r>
            <w:r w:rsidRPr="00A20123">
              <w:rPr>
                <w:rFonts w:ascii="Times New Roman" w:eastAsia="宋体" w:hAnsi="Times New Roman" w:cs="Times New Roman"/>
                <w:kern w:val="0"/>
                <w:sz w:val="22"/>
                <w:szCs w:val="22"/>
                <w14:ligatures w14:val="none"/>
              </w:rPr>
              <w:t xml:space="preserve"> denotes </w:t>
            </w:r>
            <w:r w:rsidRPr="00A20123">
              <w:rPr>
                <w:rFonts w:ascii="Times New Roman" w:eastAsia="宋体" w:hAnsi="Times New Roman" w:cs="Times New Roman"/>
                <w:i/>
                <w:iCs/>
                <w:kern w:val="0"/>
                <w:sz w:val="22"/>
                <w:szCs w:val="22"/>
                <w14:ligatures w14:val="none"/>
              </w:rPr>
              <w:t>p</w:t>
            </w:r>
            <w:r w:rsidRPr="00A20123">
              <w:rPr>
                <w:rFonts w:ascii="Times New Roman" w:eastAsia="宋体" w:hAnsi="Times New Roman" w:cs="Times New Roman"/>
                <w:kern w:val="0"/>
                <w:sz w:val="22"/>
                <w:szCs w:val="22"/>
                <w14:ligatures w14:val="none"/>
              </w:rPr>
              <w:t xml:space="preserve"> &lt; 0.01.</w:t>
            </w:r>
          </w:p>
          <w:p w14:paraId="7CDB29BA" w14:textId="77777777" w:rsidR="00C3627B" w:rsidRDefault="00C3627B" w:rsidP="00C3627B">
            <w:pPr>
              <w:spacing w:after="0" w:line="240" w:lineRule="auto"/>
              <w:jc w:val="both"/>
              <w:rPr>
                <w:rFonts w:ascii="Times New Roman" w:eastAsia="宋体" w:hAnsi="Times New Roman" w:cs="Times New Roman"/>
                <w:kern w:val="0"/>
                <w:sz w:val="22"/>
                <w:szCs w:val="22"/>
                <w:lang w:val="en-US"/>
                <w14:ligatures w14:val="none"/>
              </w:rPr>
            </w:pPr>
          </w:p>
          <w:p w14:paraId="33F5F00A" w14:textId="77777777" w:rsidR="00A20123" w:rsidRPr="00A20123" w:rsidRDefault="00A20123" w:rsidP="00C3627B">
            <w:pPr>
              <w:spacing w:after="0" w:line="240" w:lineRule="auto"/>
              <w:jc w:val="both"/>
              <w:rPr>
                <w:rFonts w:ascii="Times New Roman" w:eastAsia="宋体" w:hAnsi="Times New Roman" w:cs="Times New Roman"/>
                <w:kern w:val="0"/>
                <w:sz w:val="22"/>
                <w:szCs w:val="22"/>
                <w:lang w:val="en-US"/>
                <w14:ligatures w14:val="none"/>
              </w:rPr>
            </w:pPr>
          </w:p>
          <w:p w14:paraId="6264263A" w14:textId="77777777" w:rsidR="00E71C1D" w:rsidRPr="00A20123" w:rsidRDefault="00E71C1D" w:rsidP="00C6448E">
            <w:pPr>
              <w:spacing w:after="0" w:line="240" w:lineRule="auto"/>
              <w:rPr>
                <w:rFonts w:ascii="Times New Roman" w:eastAsia="宋体" w:hAnsi="Times New Roman" w:cs="Times New Roman"/>
                <w:kern w:val="0"/>
                <w:sz w:val="22"/>
                <w:szCs w:val="22"/>
                <w14:ligatures w14:val="none"/>
              </w:rPr>
            </w:pPr>
          </w:p>
        </w:tc>
      </w:tr>
    </w:tbl>
    <w:p w14:paraId="3319E72F" w14:textId="425C2F46" w:rsidR="00E71C1D" w:rsidRPr="00300E63" w:rsidRDefault="00E71C1D" w:rsidP="00300E63">
      <w:pPr>
        <w:rPr>
          <w:rFonts w:ascii="Times New Roman" w:hAnsi="Times New Roman" w:cs="Times New Roman"/>
          <w:b/>
          <w:bCs/>
          <w:sz w:val="22"/>
          <w:szCs w:val="22"/>
        </w:rPr>
      </w:pPr>
      <w:r w:rsidRPr="00300E63">
        <w:rPr>
          <w:rFonts w:ascii="Times New Roman" w:hAnsi="Times New Roman" w:cs="Times New Roman"/>
          <w:b/>
          <w:bCs/>
          <w:sz w:val="22"/>
          <w:szCs w:val="22"/>
        </w:rPr>
        <w:t xml:space="preserve">Table </w:t>
      </w:r>
      <w:r w:rsidR="00866FBE" w:rsidRPr="00300E63">
        <w:rPr>
          <w:rFonts w:ascii="Times New Roman" w:hAnsi="Times New Roman" w:cs="Times New Roman"/>
          <w:b/>
          <w:bCs/>
          <w:sz w:val="22"/>
          <w:szCs w:val="22"/>
        </w:rPr>
        <w:t>9</w:t>
      </w:r>
      <w:r w:rsidRPr="00300E63">
        <w:rPr>
          <w:rFonts w:ascii="Times New Roman" w:hAnsi="Times New Roman" w:cs="Times New Roman"/>
          <w:b/>
          <w:bCs/>
          <w:sz w:val="22"/>
          <w:szCs w:val="22"/>
        </w:rPr>
        <w:t>. Chow Test for Education Heterogeneity</w:t>
      </w:r>
    </w:p>
    <w:tbl>
      <w:tblPr>
        <w:tblStyle w:val="af2"/>
        <w:tblW w:w="0" w:type="auto"/>
        <w:tblLook w:val="04A0" w:firstRow="1" w:lastRow="0" w:firstColumn="1" w:lastColumn="0" w:noHBand="0" w:noVBand="1"/>
      </w:tblPr>
      <w:tblGrid>
        <w:gridCol w:w="3114"/>
        <w:gridCol w:w="2416"/>
        <w:gridCol w:w="2766"/>
      </w:tblGrid>
      <w:tr w:rsidR="00E71C1D" w14:paraId="41BF970F" w14:textId="77777777" w:rsidTr="00C6448E">
        <w:tc>
          <w:tcPr>
            <w:tcW w:w="3114" w:type="dxa"/>
          </w:tcPr>
          <w:p w14:paraId="03C6BCA9" w14:textId="77777777" w:rsidR="00E71C1D" w:rsidRDefault="00E71C1D" w:rsidP="00C6448E">
            <w:pPr>
              <w:rPr>
                <w:rFonts w:ascii="Times New Roman" w:hAnsi="Times New Roman" w:cs="Times New Roman"/>
              </w:rPr>
            </w:pPr>
          </w:p>
        </w:tc>
        <w:tc>
          <w:tcPr>
            <w:tcW w:w="2416" w:type="dxa"/>
          </w:tcPr>
          <w:p w14:paraId="7A4056EA" w14:textId="77777777" w:rsidR="00E71C1D" w:rsidRDefault="00E71C1D" w:rsidP="00C6448E">
            <w:pPr>
              <w:rPr>
                <w:rFonts w:ascii="Times New Roman" w:hAnsi="Times New Roman" w:cs="Times New Roman"/>
              </w:rPr>
            </w:pPr>
            <w:r>
              <w:rPr>
                <w:rFonts w:ascii="Times New Roman" w:hAnsi="Times New Roman" w:cs="Times New Roman"/>
              </w:rPr>
              <w:t>Depression Model</w:t>
            </w:r>
          </w:p>
        </w:tc>
        <w:tc>
          <w:tcPr>
            <w:tcW w:w="2766" w:type="dxa"/>
          </w:tcPr>
          <w:p w14:paraId="11533FB4" w14:textId="77777777" w:rsidR="00E71C1D" w:rsidRDefault="00E71C1D" w:rsidP="00C6448E">
            <w:pPr>
              <w:rPr>
                <w:rFonts w:ascii="Times New Roman" w:hAnsi="Times New Roman" w:cs="Times New Roman"/>
              </w:rPr>
            </w:pPr>
            <w:r>
              <w:rPr>
                <w:rFonts w:ascii="Times New Roman" w:hAnsi="Times New Roman" w:cs="Times New Roman"/>
              </w:rPr>
              <w:t>Sadness Model</w:t>
            </w:r>
          </w:p>
        </w:tc>
      </w:tr>
      <w:tr w:rsidR="00E71C1D" w14:paraId="17AEB83D" w14:textId="77777777" w:rsidTr="00C6448E">
        <w:tc>
          <w:tcPr>
            <w:tcW w:w="3114" w:type="dxa"/>
          </w:tcPr>
          <w:p w14:paraId="6E12FCE7" w14:textId="77777777" w:rsidR="00E71C1D" w:rsidRDefault="00E71C1D" w:rsidP="00C6448E">
            <w:pPr>
              <w:rPr>
                <w:rFonts w:ascii="Times New Roman" w:hAnsi="Times New Roman" w:cs="Times New Roman"/>
              </w:rPr>
            </w:pPr>
            <w:r>
              <w:rPr>
                <w:rFonts w:ascii="Times New Roman" w:hAnsi="Times New Roman" w:cs="Times New Roman"/>
              </w:rPr>
              <w:t>F-statistics</w:t>
            </w:r>
          </w:p>
        </w:tc>
        <w:tc>
          <w:tcPr>
            <w:tcW w:w="2416" w:type="dxa"/>
          </w:tcPr>
          <w:p w14:paraId="697D1DAE" w14:textId="77777777" w:rsidR="00E71C1D" w:rsidRDefault="00E71C1D" w:rsidP="00C6448E">
            <w:pPr>
              <w:rPr>
                <w:rFonts w:ascii="Times New Roman" w:hAnsi="Times New Roman" w:cs="Times New Roman"/>
              </w:rPr>
            </w:pPr>
            <w:r>
              <w:rPr>
                <w:rFonts w:ascii="Times New Roman" w:hAnsi="Times New Roman" w:cs="Times New Roman"/>
              </w:rPr>
              <w:t>8.400964</w:t>
            </w:r>
          </w:p>
        </w:tc>
        <w:tc>
          <w:tcPr>
            <w:tcW w:w="2766" w:type="dxa"/>
          </w:tcPr>
          <w:p w14:paraId="7FE88E79" w14:textId="77777777" w:rsidR="00E71C1D" w:rsidRDefault="00E71C1D" w:rsidP="00C6448E">
            <w:pPr>
              <w:rPr>
                <w:rFonts w:ascii="Times New Roman" w:hAnsi="Times New Roman" w:cs="Times New Roman"/>
              </w:rPr>
            </w:pPr>
            <w:r>
              <w:rPr>
                <w:rFonts w:ascii="Times New Roman" w:hAnsi="Times New Roman" w:cs="Times New Roman"/>
              </w:rPr>
              <w:t>16.33871</w:t>
            </w:r>
          </w:p>
        </w:tc>
      </w:tr>
      <w:tr w:rsidR="00E71C1D" w14:paraId="3A51FE8A" w14:textId="77777777" w:rsidTr="00C6448E">
        <w:tc>
          <w:tcPr>
            <w:tcW w:w="3114" w:type="dxa"/>
          </w:tcPr>
          <w:p w14:paraId="24DEAE70" w14:textId="77777777" w:rsidR="00E71C1D" w:rsidRDefault="00E71C1D" w:rsidP="00C6448E">
            <w:pPr>
              <w:rPr>
                <w:rFonts w:ascii="Times New Roman" w:hAnsi="Times New Roman" w:cs="Times New Roman"/>
              </w:rPr>
            </w:pPr>
            <w:r>
              <w:rPr>
                <w:rFonts w:ascii="Times New Roman" w:hAnsi="Times New Roman" w:cs="Times New Roman"/>
              </w:rPr>
              <w:t>p-value</w:t>
            </w:r>
          </w:p>
        </w:tc>
        <w:tc>
          <w:tcPr>
            <w:tcW w:w="2416" w:type="dxa"/>
          </w:tcPr>
          <w:p w14:paraId="0DD6D3F6" w14:textId="77777777" w:rsidR="00E71C1D" w:rsidRDefault="00E71C1D" w:rsidP="00C6448E">
            <w:pPr>
              <w:rPr>
                <w:rFonts w:ascii="Times New Roman" w:hAnsi="Times New Roman" w:cs="Times New Roman"/>
              </w:rPr>
            </w:pPr>
            <w:r w:rsidRPr="00D3204B">
              <w:rPr>
                <w:rFonts w:ascii="Times New Roman" w:hAnsi="Times New Roman" w:cs="Times New Roman"/>
              </w:rPr>
              <w:t>0</w:t>
            </w:r>
            <w:r>
              <w:rPr>
                <w:rFonts w:ascii="Times New Roman" w:hAnsi="Times New Roman" w:cs="Times New Roman"/>
              </w:rPr>
              <w:t>.00000</w:t>
            </w:r>
          </w:p>
        </w:tc>
        <w:tc>
          <w:tcPr>
            <w:tcW w:w="2766" w:type="dxa"/>
          </w:tcPr>
          <w:p w14:paraId="058E2C9C" w14:textId="77777777" w:rsidR="00E71C1D" w:rsidRDefault="00E71C1D" w:rsidP="00C6448E">
            <w:pPr>
              <w:rPr>
                <w:rFonts w:ascii="Times New Roman" w:hAnsi="Times New Roman" w:cs="Times New Roman"/>
              </w:rPr>
            </w:pPr>
            <w:r>
              <w:rPr>
                <w:rFonts w:ascii="Times New Roman" w:hAnsi="Times New Roman" w:cs="Times New Roman" w:hint="eastAsia"/>
              </w:rPr>
              <w:t>0.00000</w:t>
            </w:r>
          </w:p>
        </w:tc>
      </w:tr>
    </w:tbl>
    <w:p w14:paraId="769ED1DD" w14:textId="77777777" w:rsidR="00E71C1D" w:rsidRDefault="00E71C1D" w:rsidP="00E71C1D">
      <w:pPr>
        <w:jc w:val="both"/>
        <w:rPr>
          <w:rFonts w:ascii="Times New Roman" w:hAnsi="Times New Roman" w:cs="Times New Roman"/>
          <w:szCs w:val="28"/>
        </w:rPr>
      </w:pPr>
    </w:p>
    <w:p w14:paraId="4221913C" w14:textId="547FF7CE" w:rsidR="00A308CD" w:rsidRPr="00402C9C" w:rsidRDefault="00402C9C" w:rsidP="00B4490E">
      <w:pPr>
        <w:jc w:val="both"/>
        <w:rPr>
          <w:rFonts w:ascii="Times New Roman" w:hAnsi="Times New Roman" w:cs="Times New Roman"/>
          <w:b/>
          <w:bCs/>
          <w:lang w:val="en-US"/>
        </w:rPr>
      </w:pPr>
      <w:r w:rsidRPr="00402C9C">
        <w:rPr>
          <w:rFonts w:ascii="Times New Roman" w:hAnsi="Times New Roman" w:cs="Times New Roman"/>
          <w:b/>
          <w:bCs/>
          <w:lang w:val="en-US"/>
        </w:rPr>
        <w:lastRenderedPageBreak/>
        <w:t>6. Conclusion and Limitation</w:t>
      </w:r>
    </w:p>
    <w:p w14:paraId="452EA6F0" w14:textId="5C08926D" w:rsidR="00402C9C" w:rsidRPr="00402C9C" w:rsidRDefault="00402C9C" w:rsidP="00402C9C">
      <w:pPr>
        <w:jc w:val="both"/>
        <w:rPr>
          <w:rFonts w:ascii="Times New Roman" w:hAnsi="Times New Roman" w:cs="Times New Roman"/>
          <w:lang w:val="en-US"/>
        </w:rPr>
      </w:pPr>
      <w:bookmarkStart w:id="30" w:name="OLE_LINK50"/>
      <w:bookmarkStart w:id="31" w:name="OLE_LINK51"/>
      <w:r w:rsidRPr="00402C9C">
        <w:rPr>
          <w:rFonts w:ascii="Times New Roman" w:hAnsi="Times New Roman" w:cs="Times New Roman"/>
          <w:lang w:val="en-US"/>
        </w:rPr>
        <w:t>This study investigates the complex relationship between working hours and mental health outcomes (depression and sadness) in the United States using IPUMS Health Survey data from 2013-2018. Through OLS and logistic regression analyses, supplemented by mediation tests and heterogeneity analyses across gender and education levels, we provide nuanced insights into how different working hour patterns affect mental well-being.</w:t>
      </w:r>
    </w:p>
    <w:p w14:paraId="4E0BFD8F" w14:textId="5E8B1FB9" w:rsidR="00402C9C" w:rsidRPr="00402C9C" w:rsidRDefault="00402C9C" w:rsidP="00402C9C">
      <w:pPr>
        <w:jc w:val="both"/>
        <w:rPr>
          <w:rFonts w:ascii="Times New Roman" w:hAnsi="Times New Roman" w:cs="Times New Roman"/>
          <w:lang w:val="en-US"/>
        </w:rPr>
      </w:pPr>
      <w:r w:rsidRPr="00402C9C">
        <w:rPr>
          <w:rFonts w:ascii="Times New Roman" w:hAnsi="Times New Roman" w:cs="Times New Roman"/>
          <w:lang w:val="en-US"/>
        </w:rPr>
        <w:t>However, several limitations warrant consideration. First, our study faces potential selection bias by focusing solely on employed individuals, excluding the unemployed population whose mental health conditions might differ systematically. Second, reverse causality presents a significant concern, as individuals with poor mental health might self-select into reduced working hours, potentially overstating the negative association between shorter hours and mental health outcomes. Third, omitted variable bias may exist due to data limitations in IPUMS Health Survey, as several unobserved factors affecting both working hours and mental health, such as workplace environment, job satisfaction, and personal circumstances, are not captured in our dataset.</w:t>
      </w:r>
    </w:p>
    <w:p w14:paraId="10E4D444" w14:textId="4906ABC4" w:rsidR="00402C9C" w:rsidRPr="00402C9C" w:rsidRDefault="00402C9C" w:rsidP="00402C9C">
      <w:pPr>
        <w:jc w:val="both"/>
        <w:rPr>
          <w:rFonts w:ascii="Times New Roman" w:hAnsi="Times New Roman" w:cs="Times New Roman"/>
          <w:lang w:val="en-US"/>
        </w:rPr>
      </w:pPr>
      <w:r w:rsidRPr="00402C9C">
        <w:rPr>
          <w:rFonts w:ascii="Times New Roman" w:hAnsi="Times New Roman" w:cs="Times New Roman"/>
          <w:lang w:val="en-US"/>
        </w:rPr>
        <w:t xml:space="preserve">While we deliberately used pre-2020 data to avoid COVID-19's confounding effects, this decision limits our findings' applicability to the modern workplace, which has undergone substantial transformation through remote work adoption and evolving work-life integration patterns. Future research should address these endogeneity concerns through instrumental variable approaches or natural experiments, while also examining how the relationship between working hours and mental health has evolved in the post-pandemic era. </w:t>
      </w:r>
    </w:p>
    <w:bookmarkEnd w:id="30"/>
    <w:p w14:paraId="3BA85469" w14:textId="7598393E" w:rsidR="0002353F" w:rsidRPr="00300E63" w:rsidRDefault="0002353F">
      <w:pPr>
        <w:rPr>
          <w:rFonts w:ascii="Times New Roman" w:hAnsi="Times New Roman" w:cs="Times New Roman"/>
          <w:lang w:val="en-US"/>
        </w:rPr>
      </w:pPr>
      <w:r>
        <w:rPr>
          <w:rFonts w:ascii="Times New Roman" w:hAnsi="Times New Roman" w:cs="Times New Roman"/>
        </w:rPr>
        <w:br w:type="page"/>
      </w:r>
    </w:p>
    <w:bookmarkEnd w:id="31"/>
    <w:p w14:paraId="2F75C679" w14:textId="3FD7323E" w:rsidR="00AA0116" w:rsidRPr="00E71C1D" w:rsidRDefault="0002353F" w:rsidP="00B4490E">
      <w:pPr>
        <w:jc w:val="both"/>
        <w:rPr>
          <w:rFonts w:ascii="Times New Roman" w:hAnsi="Times New Roman" w:cs="Times New Roman"/>
          <w:b/>
          <w:bCs/>
          <w:lang w:val="en-US"/>
        </w:rPr>
      </w:pPr>
      <w:r w:rsidRPr="0002353F">
        <w:rPr>
          <w:rFonts w:ascii="Times New Roman" w:hAnsi="Times New Roman" w:cs="Times New Roman"/>
          <w:b/>
          <w:bCs/>
          <w:lang w:val="en-US"/>
        </w:rPr>
        <w:lastRenderedPageBreak/>
        <w:t>Reference List:</w:t>
      </w:r>
    </w:p>
    <w:p w14:paraId="64E81B1F" w14:textId="7EF0A681" w:rsidR="00414B1A" w:rsidRDefault="00414B1A" w:rsidP="00E71C1D">
      <w:pPr>
        <w:jc w:val="both"/>
        <w:rPr>
          <w:rFonts w:ascii="Times New Roman" w:hAnsi="Times New Roman" w:cs="Times New Roman"/>
          <w:szCs w:val="28"/>
        </w:rPr>
      </w:pPr>
      <w:bookmarkStart w:id="32" w:name="OLE_LINK34"/>
      <w:r w:rsidRPr="00414B1A">
        <w:rPr>
          <w:rFonts w:ascii="Times New Roman" w:hAnsi="Times New Roman" w:cs="Times New Roman"/>
          <w:szCs w:val="28"/>
        </w:rPr>
        <w:t xml:space="preserve">Aitken, J.A., Cannon, J.A., Kaplan, S.A. and Kim, H., 2024. The benefits of work: A meta-analysis of the latent deprivation and agency restriction models. </w:t>
      </w:r>
      <w:r w:rsidRPr="00414B1A">
        <w:rPr>
          <w:rFonts w:ascii="Times New Roman" w:hAnsi="Times New Roman" w:cs="Times New Roman"/>
          <w:i/>
          <w:iCs/>
          <w:szCs w:val="28"/>
        </w:rPr>
        <w:t>Journal of Business and Psychology</w:t>
      </w:r>
      <w:r w:rsidRPr="00414B1A">
        <w:rPr>
          <w:rFonts w:ascii="Times New Roman" w:hAnsi="Times New Roman" w:cs="Times New Roman"/>
          <w:szCs w:val="28"/>
        </w:rPr>
        <w:t>, 39(4), pp.821-847.</w:t>
      </w:r>
    </w:p>
    <w:p w14:paraId="66E501D0" w14:textId="69686498" w:rsidR="00E71C1D" w:rsidRDefault="00E71C1D" w:rsidP="00E71C1D">
      <w:pPr>
        <w:jc w:val="both"/>
        <w:rPr>
          <w:rFonts w:ascii="Times New Roman" w:hAnsi="Times New Roman" w:cs="Times New Roman"/>
          <w:szCs w:val="28"/>
        </w:rPr>
      </w:pPr>
      <w:r w:rsidRPr="000313E2">
        <w:rPr>
          <w:rFonts w:ascii="Times New Roman" w:hAnsi="Times New Roman" w:cs="Times New Roman"/>
          <w:szCs w:val="28"/>
        </w:rPr>
        <w:t xml:space="preserve">Elliot, A.J. and </w:t>
      </w:r>
      <w:proofErr w:type="spellStart"/>
      <w:r w:rsidRPr="000313E2">
        <w:rPr>
          <w:rFonts w:ascii="Times New Roman" w:hAnsi="Times New Roman" w:cs="Times New Roman"/>
          <w:szCs w:val="28"/>
        </w:rPr>
        <w:t>Harackiewicz</w:t>
      </w:r>
      <w:proofErr w:type="spellEnd"/>
      <w:r w:rsidRPr="000313E2">
        <w:rPr>
          <w:rFonts w:ascii="Times New Roman" w:hAnsi="Times New Roman" w:cs="Times New Roman"/>
          <w:szCs w:val="28"/>
        </w:rPr>
        <w:t>, J.M., 1994</w:t>
      </w:r>
      <w:bookmarkEnd w:id="32"/>
      <w:r w:rsidRPr="000313E2">
        <w:rPr>
          <w:rFonts w:ascii="Times New Roman" w:hAnsi="Times New Roman" w:cs="Times New Roman"/>
          <w:szCs w:val="28"/>
        </w:rPr>
        <w:t>. Goal setting, achievement orientation, and intrinsic motivation: a mediational analysis. Journal of personality and social psychology, 66(5), p.968.</w:t>
      </w:r>
    </w:p>
    <w:p w14:paraId="3A6D576D" w14:textId="0351948B" w:rsidR="008C2F21" w:rsidRDefault="008C2F21" w:rsidP="00E71C1D">
      <w:pPr>
        <w:jc w:val="both"/>
        <w:rPr>
          <w:rFonts w:ascii="Times New Roman" w:hAnsi="Times New Roman" w:cs="Times New Roman"/>
          <w:szCs w:val="28"/>
        </w:rPr>
      </w:pPr>
      <w:r w:rsidRPr="008C2F21">
        <w:rPr>
          <w:rFonts w:ascii="Times New Roman" w:hAnsi="Times New Roman" w:cs="Times New Roman"/>
          <w:szCs w:val="28"/>
        </w:rPr>
        <w:t>Li, C.Y. and Sung, F.C., 1999. A review of the healthy worker effect in occupational epidemiology.</w:t>
      </w:r>
      <w:r w:rsidRPr="008C2F21">
        <w:rPr>
          <w:rFonts w:ascii="Times New Roman" w:hAnsi="Times New Roman" w:cs="Times New Roman"/>
          <w:i/>
          <w:iCs/>
          <w:szCs w:val="28"/>
        </w:rPr>
        <w:t xml:space="preserve"> Occupational medicine,</w:t>
      </w:r>
      <w:r w:rsidRPr="008C2F21">
        <w:rPr>
          <w:rFonts w:ascii="Times New Roman" w:hAnsi="Times New Roman" w:cs="Times New Roman"/>
          <w:szCs w:val="28"/>
        </w:rPr>
        <w:t xml:space="preserve"> 49(4), pp.225-229.</w:t>
      </w:r>
    </w:p>
    <w:p w14:paraId="7A8365B2" w14:textId="77777777" w:rsidR="00E71C1D" w:rsidRDefault="00E71C1D" w:rsidP="00E71C1D">
      <w:pPr>
        <w:jc w:val="both"/>
        <w:rPr>
          <w:rFonts w:ascii="Times New Roman" w:hAnsi="Times New Roman" w:cs="Times New Roman"/>
          <w:szCs w:val="28"/>
        </w:rPr>
      </w:pPr>
      <w:r w:rsidRPr="00FA2169">
        <w:rPr>
          <w:rFonts w:ascii="Times New Roman" w:hAnsi="Times New Roman" w:cs="Times New Roman"/>
          <w:szCs w:val="28"/>
        </w:rPr>
        <w:t xml:space="preserve">McAllister, C.P., Harris, J.N., </w:t>
      </w:r>
      <w:proofErr w:type="spellStart"/>
      <w:r w:rsidRPr="00FA2169">
        <w:rPr>
          <w:rFonts w:ascii="Times New Roman" w:hAnsi="Times New Roman" w:cs="Times New Roman"/>
          <w:szCs w:val="28"/>
        </w:rPr>
        <w:t>Hochwarter</w:t>
      </w:r>
      <w:proofErr w:type="spellEnd"/>
      <w:r w:rsidRPr="00FA2169">
        <w:rPr>
          <w:rFonts w:ascii="Times New Roman" w:hAnsi="Times New Roman" w:cs="Times New Roman"/>
          <w:szCs w:val="28"/>
        </w:rPr>
        <w:t xml:space="preserve">, W.A., </w:t>
      </w:r>
      <w:proofErr w:type="spellStart"/>
      <w:r w:rsidRPr="00FA2169">
        <w:rPr>
          <w:rFonts w:ascii="Times New Roman" w:hAnsi="Times New Roman" w:cs="Times New Roman"/>
          <w:szCs w:val="28"/>
        </w:rPr>
        <w:t>Perrewé</w:t>
      </w:r>
      <w:proofErr w:type="spellEnd"/>
      <w:r w:rsidRPr="00FA2169">
        <w:rPr>
          <w:rFonts w:ascii="Times New Roman" w:hAnsi="Times New Roman" w:cs="Times New Roman"/>
          <w:szCs w:val="28"/>
        </w:rPr>
        <w:t xml:space="preserve">, P.L. and Ferris, G.R., 2017. Got resources? A multi-sample constructive replication of perceived resource availability’s role in work passion–job outcomes relationships. </w:t>
      </w:r>
      <w:r w:rsidRPr="000313E2">
        <w:rPr>
          <w:rFonts w:ascii="Times New Roman" w:hAnsi="Times New Roman" w:cs="Times New Roman"/>
          <w:i/>
          <w:iCs/>
          <w:szCs w:val="28"/>
        </w:rPr>
        <w:t>Journal of Business and Psychology</w:t>
      </w:r>
      <w:r w:rsidRPr="00FA2169">
        <w:rPr>
          <w:rFonts w:ascii="Times New Roman" w:hAnsi="Times New Roman" w:cs="Times New Roman"/>
          <w:szCs w:val="28"/>
        </w:rPr>
        <w:t>, 32, pp.147-164.</w:t>
      </w:r>
    </w:p>
    <w:p w14:paraId="56F1C357" w14:textId="649D719C" w:rsidR="006D0818" w:rsidRPr="00400BAB" w:rsidRDefault="006D0818" w:rsidP="00E71C1D">
      <w:pPr>
        <w:jc w:val="both"/>
        <w:rPr>
          <w:rFonts w:ascii="Times New Roman" w:hAnsi="Times New Roman" w:cs="Times New Roman"/>
          <w:szCs w:val="28"/>
        </w:rPr>
      </w:pPr>
      <w:r w:rsidRPr="006D0818">
        <w:rPr>
          <w:rFonts w:ascii="Times New Roman" w:hAnsi="Times New Roman" w:cs="Times New Roman"/>
          <w:szCs w:val="28"/>
        </w:rPr>
        <w:t xml:space="preserve">Petrova, K., 2012. Part-time entrepreneurship and financial constraints: evidence from the Panel Study of Entrepreneurial Dynamics. </w:t>
      </w:r>
      <w:r w:rsidRPr="006D0818">
        <w:rPr>
          <w:rFonts w:ascii="Times New Roman" w:hAnsi="Times New Roman" w:cs="Times New Roman"/>
          <w:i/>
          <w:iCs/>
          <w:szCs w:val="28"/>
        </w:rPr>
        <w:t>Small business economics</w:t>
      </w:r>
      <w:r w:rsidRPr="006D0818">
        <w:rPr>
          <w:rFonts w:ascii="Times New Roman" w:hAnsi="Times New Roman" w:cs="Times New Roman"/>
          <w:szCs w:val="28"/>
        </w:rPr>
        <w:t>, 39, pp.473-493.</w:t>
      </w:r>
    </w:p>
    <w:p w14:paraId="1DE15567" w14:textId="77777777" w:rsidR="00E71C1D" w:rsidRDefault="00E71C1D" w:rsidP="00E71C1D">
      <w:pPr>
        <w:jc w:val="both"/>
        <w:rPr>
          <w:rFonts w:ascii="Times New Roman" w:hAnsi="Times New Roman" w:cs="Times New Roman"/>
          <w:szCs w:val="28"/>
        </w:rPr>
      </w:pPr>
      <w:r w:rsidRPr="0082366F">
        <w:rPr>
          <w:rFonts w:ascii="Times New Roman" w:hAnsi="Times New Roman" w:cs="Times New Roman"/>
          <w:szCs w:val="28"/>
        </w:rPr>
        <w:t xml:space="preserve">Roche, A.M., </w:t>
      </w:r>
      <w:proofErr w:type="spellStart"/>
      <w:r w:rsidRPr="0082366F">
        <w:rPr>
          <w:rFonts w:ascii="Times New Roman" w:hAnsi="Times New Roman" w:cs="Times New Roman"/>
          <w:szCs w:val="28"/>
        </w:rPr>
        <w:t>Pidd</w:t>
      </w:r>
      <w:proofErr w:type="spellEnd"/>
      <w:r w:rsidRPr="0082366F">
        <w:rPr>
          <w:rFonts w:ascii="Times New Roman" w:hAnsi="Times New Roman" w:cs="Times New Roman"/>
          <w:szCs w:val="28"/>
        </w:rPr>
        <w:t xml:space="preserve">, K., Fischer, J.A., Lee, N., Scarfe, A. and </w:t>
      </w:r>
      <w:proofErr w:type="spellStart"/>
      <w:r w:rsidRPr="0082366F">
        <w:rPr>
          <w:rFonts w:ascii="Times New Roman" w:hAnsi="Times New Roman" w:cs="Times New Roman"/>
          <w:szCs w:val="28"/>
        </w:rPr>
        <w:t>Kostadinov</w:t>
      </w:r>
      <w:proofErr w:type="spellEnd"/>
      <w:r w:rsidRPr="0082366F">
        <w:rPr>
          <w:rFonts w:ascii="Times New Roman" w:hAnsi="Times New Roman" w:cs="Times New Roman"/>
          <w:szCs w:val="28"/>
        </w:rPr>
        <w:t xml:space="preserve">, V., 2016. Men, work, and mental health: a systematic review of depression in male-dominated industries and occupations. </w:t>
      </w:r>
      <w:r w:rsidRPr="000313E2">
        <w:rPr>
          <w:rFonts w:ascii="Times New Roman" w:hAnsi="Times New Roman" w:cs="Times New Roman"/>
          <w:i/>
          <w:iCs/>
          <w:szCs w:val="28"/>
        </w:rPr>
        <w:t>Safety and health at work,</w:t>
      </w:r>
      <w:r w:rsidRPr="0082366F">
        <w:rPr>
          <w:rFonts w:ascii="Times New Roman" w:hAnsi="Times New Roman" w:cs="Times New Roman"/>
          <w:szCs w:val="28"/>
        </w:rPr>
        <w:t xml:space="preserve"> 7(4), pp.268-283.</w:t>
      </w:r>
    </w:p>
    <w:p w14:paraId="68960DEF" w14:textId="77777777" w:rsidR="00E71C1D" w:rsidRDefault="00E71C1D" w:rsidP="00E71C1D">
      <w:pPr>
        <w:jc w:val="both"/>
        <w:rPr>
          <w:rFonts w:ascii="Times New Roman" w:hAnsi="Times New Roman" w:cs="Times New Roman"/>
          <w:szCs w:val="28"/>
        </w:rPr>
      </w:pPr>
      <w:bookmarkStart w:id="33" w:name="OLE_LINK33"/>
      <w:r w:rsidRPr="000313E2">
        <w:rPr>
          <w:rFonts w:ascii="Times New Roman" w:hAnsi="Times New Roman" w:cs="Times New Roman"/>
          <w:szCs w:val="28"/>
        </w:rPr>
        <w:t>Richer</w:t>
      </w:r>
      <w:bookmarkEnd w:id="33"/>
      <w:r w:rsidRPr="000313E2">
        <w:rPr>
          <w:rFonts w:ascii="Times New Roman" w:hAnsi="Times New Roman" w:cs="Times New Roman"/>
          <w:szCs w:val="28"/>
        </w:rPr>
        <w:t xml:space="preserve">, S., 1976. Reference-group theory and ability grouping: A convergence of sociological theory and educational research. </w:t>
      </w:r>
      <w:r w:rsidRPr="000313E2">
        <w:rPr>
          <w:rFonts w:ascii="Times New Roman" w:hAnsi="Times New Roman" w:cs="Times New Roman"/>
          <w:i/>
          <w:iCs/>
          <w:szCs w:val="28"/>
        </w:rPr>
        <w:t>Sociology of Education</w:t>
      </w:r>
      <w:r w:rsidRPr="000313E2">
        <w:rPr>
          <w:rFonts w:ascii="Times New Roman" w:hAnsi="Times New Roman" w:cs="Times New Roman"/>
          <w:szCs w:val="28"/>
        </w:rPr>
        <w:t>, pp.65-71.</w:t>
      </w:r>
    </w:p>
    <w:p w14:paraId="6A642BD8" w14:textId="49E1A1AD" w:rsidR="007D507D" w:rsidRDefault="007D507D" w:rsidP="00E71C1D">
      <w:pPr>
        <w:jc w:val="both"/>
        <w:rPr>
          <w:rFonts w:ascii="Times New Roman" w:hAnsi="Times New Roman" w:cs="Times New Roman"/>
          <w:szCs w:val="28"/>
        </w:rPr>
      </w:pPr>
      <w:r w:rsidRPr="007D507D">
        <w:rPr>
          <w:rFonts w:ascii="Times New Roman" w:hAnsi="Times New Roman" w:cs="Times New Roman"/>
          <w:szCs w:val="28"/>
        </w:rPr>
        <w:t>Statista. (2023). U.S. adults with depression 2011-2022 by gender. [online] Available at: https://www.statista.com/statistics/1472225/us-adults-with-depression-by-gender/</w:t>
      </w:r>
    </w:p>
    <w:p w14:paraId="69CF32A0" w14:textId="4AD8633E" w:rsidR="007D507D" w:rsidRDefault="00074F03" w:rsidP="00E71C1D">
      <w:pPr>
        <w:jc w:val="both"/>
        <w:rPr>
          <w:rFonts w:ascii="Times New Roman" w:hAnsi="Times New Roman" w:cs="Times New Roman"/>
          <w:szCs w:val="28"/>
        </w:rPr>
      </w:pPr>
      <w:proofErr w:type="spellStart"/>
      <w:r w:rsidRPr="00074F03">
        <w:rPr>
          <w:rFonts w:ascii="Times New Roman" w:hAnsi="Times New Roman" w:cs="Times New Roman"/>
          <w:szCs w:val="28"/>
        </w:rPr>
        <w:t>Somaraju</w:t>
      </w:r>
      <w:proofErr w:type="spellEnd"/>
      <w:r w:rsidRPr="00074F03">
        <w:rPr>
          <w:rFonts w:ascii="Times New Roman" w:hAnsi="Times New Roman" w:cs="Times New Roman"/>
          <w:szCs w:val="28"/>
        </w:rPr>
        <w:t xml:space="preserve">, A.V., Griffin, D.J., </w:t>
      </w:r>
      <w:proofErr w:type="spellStart"/>
      <w:r w:rsidRPr="00074F03">
        <w:rPr>
          <w:rFonts w:ascii="Times New Roman" w:hAnsi="Times New Roman" w:cs="Times New Roman"/>
          <w:szCs w:val="28"/>
        </w:rPr>
        <w:t>Olenick</w:t>
      </w:r>
      <w:proofErr w:type="spellEnd"/>
      <w:r w:rsidRPr="00074F03">
        <w:rPr>
          <w:rFonts w:ascii="Times New Roman" w:hAnsi="Times New Roman" w:cs="Times New Roman"/>
          <w:szCs w:val="28"/>
        </w:rPr>
        <w:t xml:space="preserve">, J., Chang, C.H.D. and Kozlowski, S.W., 2022. The dynamic nature of interpersonal conflict and psychological strain in extreme work settings. </w:t>
      </w:r>
      <w:r w:rsidRPr="00074F03">
        <w:rPr>
          <w:rFonts w:ascii="Times New Roman" w:hAnsi="Times New Roman" w:cs="Times New Roman"/>
          <w:i/>
          <w:iCs/>
          <w:szCs w:val="28"/>
        </w:rPr>
        <w:t>Journal of occupational health psychology</w:t>
      </w:r>
      <w:r w:rsidRPr="00074F03">
        <w:rPr>
          <w:rFonts w:ascii="Times New Roman" w:hAnsi="Times New Roman" w:cs="Times New Roman"/>
          <w:szCs w:val="28"/>
        </w:rPr>
        <w:t>, 27(1), p.53.</w:t>
      </w:r>
    </w:p>
    <w:p w14:paraId="72FAC8C3" w14:textId="5A6B41E4" w:rsidR="00414B1A" w:rsidRPr="007D507D" w:rsidRDefault="00414B1A" w:rsidP="00E71C1D">
      <w:pPr>
        <w:jc w:val="both"/>
        <w:rPr>
          <w:rFonts w:ascii="Times New Roman" w:hAnsi="Times New Roman" w:cs="Times New Roman"/>
          <w:szCs w:val="28"/>
          <w:lang w:val="en-US"/>
        </w:rPr>
      </w:pPr>
      <w:bookmarkStart w:id="34" w:name="OLE_LINK43"/>
      <w:r w:rsidRPr="00414B1A">
        <w:rPr>
          <w:rFonts w:ascii="Times New Roman" w:hAnsi="Times New Roman" w:cs="Times New Roman"/>
          <w:szCs w:val="28"/>
          <w:lang w:val="en-US"/>
        </w:rPr>
        <w:t>Virtanen</w:t>
      </w:r>
      <w:bookmarkEnd w:id="34"/>
      <w:r w:rsidRPr="00414B1A">
        <w:rPr>
          <w:rFonts w:ascii="Times New Roman" w:hAnsi="Times New Roman" w:cs="Times New Roman"/>
          <w:szCs w:val="28"/>
          <w:lang w:val="en-US"/>
        </w:rPr>
        <w:t xml:space="preserve">, M., Jokela, M., Madsen, I.E., Hanson, L.L.M., </w:t>
      </w:r>
      <w:proofErr w:type="spellStart"/>
      <w:r w:rsidRPr="00414B1A">
        <w:rPr>
          <w:rFonts w:ascii="Times New Roman" w:hAnsi="Times New Roman" w:cs="Times New Roman"/>
          <w:szCs w:val="28"/>
          <w:lang w:val="en-US"/>
        </w:rPr>
        <w:t>Lallukka</w:t>
      </w:r>
      <w:proofErr w:type="spellEnd"/>
      <w:r w:rsidRPr="00414B1A">
        <w:rPr>
          <w:rFonts w:ascii="Times New Roman" w:hAnsi="Times New Roman" w:cs="Times New Roman"/>
          <w:szCs w:val="28"/>
          <w:lang w:val="en-US"/>
        </w:rPr>
        <w:t xml:space="preserve">, T., Nyberg, S.T., Alfredsson, L., Batty, G.D., </w:t>
      </w:r>
      <w:proofErr w:type="spellStart"/>
      <w:r w:rsidRPr="00414B1A">
        <w:rPr>
          <w:rFonts w:ascii="Times New Roman" w:hAnsi="Times New Roman" w:cs="Times New Roman"/>
          <w:szCs w:val="28"/>
          <w:lang w:val="en-US"/>
        </w:rPr>
        <w:t>Bjorner</w:t>
      </w:r>
      <w:proofErr w:type="spellEnd"/>
      <w:r w:rsidRPr="00414B1A">
        <w:rPr>
          <w:rFonts w:ascii="Times New Roman" w:hAnsi="Times New Roman" w:cs="Times New Roman"/>
          <w:szCs w:val="28"/>
          <w:lang w:val="en-US"/>
        </w:rPr>
        <w:t xml:space="preserve">, J.B., </w:t>
      </w:r>
      <w:proofErr w:type="spellStart"/>
      <w:r w:rsidRPr="00414B1A">
        <w:rPr>
          <w:rFonts w:ascii="Times New Roman" w:hAnsi="Times New Roman" w:cs="Times New Roman"/>
          <w:szCs w:val="28"/>
          <w:lang w:val="en-US"/>
        </w:rPr>
        <w:t>Borritz</w:t>
      </w:r>
      <w:proofErr w:type="spellEnd"/>
      <w:r w:rsidRPr="00414B1A">
        <w:rPr>
          <w:rFonts w:ascii="Times New Roman" w:hAnsi="Times New Roman" w:cs="Times New Roman"/>
          <w:szCs w:val="28"/>
          <w:lang w:val="en-US"/>
        </w:rPr>
        <w:t xml:space="preserve">, M. and Burr, H., 2018. Long working hours and depressive symptoms: systematic review and meta-analysis of published studies and unpublished individual participant data. </w:t>
      </w:r>
      <w:r w:rsidRPr="00414B1A">
        <w:rPr>
          <w:rFonts w:ascii="Times New Roman" w:hAnsi="Times New Roman" w:cs="Times New Roman"/>
          <w:i/>
          <w:iCs/>
          <w:szCs w:val="28"/>
          <w:lang w:val="en-US"/>
        </w:rPr>
        <w:t>Scandinavian journal of work, environment &amp; health</w:t>
      </w:r>
      <w:r w:rsidRPr="00414B1A">
        <w:rPr>
          <w:rFonts w:ascii="Times New Roman" w:hAnsi="Times New Roman" w:cs="Times New Roman"/>
          <w:szCs w:val="28"/>
          <w:lang w:val="en-US"/>
        </w:rPr>
        <w:t>, 44(3), pp.239-250.</w:t>
      </w:r>
    </w:p>
    <w:p w14:paraId="114A3522" w14:textId="4D83306A" w:rsidR="002934AB" w:rsidRDefault="00306B6E" w:rsidP="00B4490E">
      <w:pPr>
        <w:jc w:val="both"/>
        <w:rPr>
          <w:rFonts w:ascii="Times New Roman" w:hAnsi="Times New Roman" w:cs="Times New Roman"/>
        </w:rPr>
      </w:pPr>
      <w:r w:rsidRPr="00306B6E">
        <w:rPr>
          <w:rFonts w:ascii="Times New Roman" w:hAnsi="Times New Roman" w:cs="Times New Roman"/>
        </w:rPr>
        <w:t xml:space="preserve">Watanabe, T., </w:t>
      </w:r>
      <w:proofErr w:type="spellStart"/>
      <w:r w:rsidRPr="00306B6E">
        <w:rPr>
          <w:rFonts w:ascii="Times New Roman" w:hAnsi="Times New Roman" w:cs="Times New Roman"/>
        </w:rPr>
        <w:t>Masuya</w:t>
      </w:r>
      <w:proofErr w:type="spellEnd"/>
      <w:r w:rsidRPr="00306B6E">
        <w:rPr>
          <w:rFonts w:ascii="Times New Roman" w:hAnsi="Times New Roman" w:cs="Times New Roman"/>
        </w:rPr>
        <w:t xml:space="preserve">, J., Hashimoto, S., </w:t>
      </w:r>
      <w:proofErr w:type="spellStart"/>
      <w:r w:rsidRPr="00306B6E">
        <w:rPr>
          <w:rFonts w:ascii="Times New Roman" w:hAnsi="Times New Roman" w:cs="Times New Roman"/>
        </w:rPr>
        <w:t>Honyashiki</w:t>
      </w:r>
      <w:proofErr w:type="spellEnd"/>
      <w:r w:rsidRPr="00306B6E">
        <w:rPr>
          <w:rFonts w:ascii="Times New Roman" w:hAnsi="Times New Roman" w:cs="Times New Roman"/>
        </w:rPr>
        <w:t xml:space="preserve">, M., Ono, M., </w:t>
      </w:r>
      <w:proofErr w:type="spellStart"/>
      <w:r w:rsidRPr="00306B6E">
        <w:rPr>
          <w:rFonts w:ascii="Times New Roman" w:hAnsi="Times New Roman" w:cs="Times New Roman"/>
        </w:rPr>
        <w:t>Tamada</w:t>
      </w:r>
      <w:proofErr w:type="spellEnd"/>
      <w:r w:rsidRPr="00306B6E">
        <w:rPr>
          <w:rFonts w:ascii="Times New Roman" w:hAnsi="Times New Roman" w:cs="Times New Roman"/>
        </w:rPr>
        <w:t xml:space="preserve">, Y., Fujimura, Y., Inoue, T., &amp; Shimura, A. (2022). Long Working Hours Indirectly Affect Psychosomatic Stress Responses via Complete Mediation by Irregular Mealtimes and Shortened Sleep Duration: A Cross-Sectional Study. </w:t>
      </w:r>
      <w:r w:rsidRPr="00306B6E">
        <w:rPr>
          <w:rFonts w:ascii="Times New Roman" w:hAnsi="Times New Roman" w:cs="Times New Roman"/>
          <w:i/>
          <w:iCs/>
        </w:rPr>
        <w:t>International Journal of Environmental Research and Public Health</w:t>
      </w:r>
      <w:r w:rsidRPr="00306B6E">
        <w:rPr>
          <w:rFonts w:ascii="Times New Roman" w:hAnsi="Times New Roman" w:cs="Times New Roman"/>
        </w:rPr>
        <w:t xml:space="preserve">, 19(11), 6715. </w:t>
      </w:r>
      <w:hyperlink r:id="rId15" w:history="1">
        <w:r w:rsidR="002934AB" w:rsidRPr="00FB2B90">
          <w:rPr>
            <w:rStyle w:val="af0"/>
            <w:rFonts w:ascii="Times New Roman" w:hAnsi="Times New Roman" w:cs="Times New Roman"/>
          </w:rPr>
          <w:t>https://doi.org/10.3390/ijerph19116715</w:t>
        </w:r>
      </w:hyperlink>
    </w:p>
    <w:p w14:paraId="538F264E" w14:textId="77777777" w:rsidR="002934AB" w:rsidRDefault="002934AB">
      <w:pPr>
        <w:rPr>
          <w:rFonts w:ascii="Times New Roman" w:hAnsi="Times New Roman" w:cs="Times New Roman"/>
        </w:rPr>
      </w:pPr>
      <w:r>
        <w:rPr>
          <w:rFonts w:ascii="Times New Roman" w:hAnsi="Times New Roman" w:cs="Times New Roman"/>
        </w:rPr>
        <w:br w:type="page"/>
      </w:r>
    </w:p>
    <w:p w14:paraId="24DD25A4" w14:textId="19AD3217" w:rsidR="00E71C1D" w:rsidRPr="002934AB" w:rsidRDefault="002934AB" w:rsidP="00B4490E">
      <w:pPr>
        <w:jc w:val="both"/>
        <w:rPr>
          <w:rFonts w:ascii="Times New Roman" w:hAnsi="Times New Roman" w:cs="Times New Roman"/>
          <w:b/>
          <w:bCs/>
          <w:lang w:val="en-US"/>
        </w:rPr>
      </w:pPr>
      <w:r w:rsidRPr="002934AB">
        <w:rPr>
          <w:rFonts w:ascii="Times New Roman" w:hAnsi="Times New Roman" w:cs="Times New Roman" w:hint="eastAsia"/>
          <w:b/>
          <w:bCs/>
        </w:rPr>
        <w:lastRenderedPageBreak/>
        <w:t xml:space="preserve">Statement </w:t>
      </w:r>
      <w:r w:rsidRPr="002934AB">
        <w:rPr>
          <w:rFonts w:ascii="Times New Roman" w:hAnsi="Times New Roman" w:cs="Times New Roman"/>
          <w:b/>
          <w:bCs/>
          <w:lang w:val="en-US"/>
        </w:rPr>
        <w:t>of Contributions</w:t>
      </w:r>
    </w:p>
    <w:p w14:paraId="2E3CE436" w14:textId="7EFD7858" w:rsidR="002934AB" w:rsidRDefault="002934AB" w:rsidP="00B4490E">
      <w:pPr>
        <w:jc w:val="both"/>
        <w:rPr>
          <w:rFonts w:ascii="Times New Roman" w:hAnsi="Times New Roman" w:cs="Times New Roman"/>
          <w:lang w:val="en-US"/>
        </w:rPr>
      </w:pPr>
      <w:r>
        <w:rPr>
          <w:rFonts w:ascii="Times New Roman" w:hAnsi="Times New Roman" w:cs="Times New Roman"/>
          <w:lang w:val="en-US"/>
        </w:rPr>
        <w:t xml:space="preserve">Code: </w:t>
      </w:r>
      <w:proofErr w:type="spellStart"/>
      <w:r>
        <w:rPr>
          <w:rFonts w:ascii="Times New Roman" w:hAnsi="Times New Roman" w:cs="Times New Roman"/>
          <w:lang w:val="en-US"/>
        </w:rPr>
        <w:t>Yiduo</w:t>
      </w:r>
      <w:proofErr w:type="spellEnd"/>
      <w:r>
        <w:rPr>
          <w:rFonts w:ascii="Times New Roman" w:hAnsi="Times New Roman" w:cs="Times New Roman"/>
          <w:lang w:val="en-US"/>
        </w:rPr>
        <w:t xml:space="preserve"> Zou, </w:t>
      </w:r>
      <w:proofErr w:type="spellStart"/>
      <w:r>
        <w:rPr>
          <w:rFonts w:ascii="Times New Roman" w:hAnsi="Times New Roman" w:cs="Times New Roman"/>
          <w:lang w:val="en-US"/>
        </w:rPr>
        <w:t>Xueyang</w:t>
      </w:r>
      <w:proofErr w:type="spellEnd"/>
      <w:r>
        <w:rPr>
          <w:rFonts w:ascii="Times New Roman" w:hAnsi="Times New Roman" w:cs="Times New Roman"/>
          <w:lang w:val="en-US"/>
        </w:rPr>
        <w:t xml:space="preserve"> Zhang</w:t>
      </w:r>
    </w:p>
    <w:p w14:paraId="3377C6FF" w14:textId="663B94A0" w:rsidR="002934AB" w:rsidRDefault="002934AB" w:rsidP="00B4490E">
      <w:pPr>
        <w:jc w:val="both"/>
        <w:rPr>
          <w:rFonts w:ascii="Times New Roman" w:hAnsi="Times New Roman" w:cs="Times New Roman"/>
          <w:lang w:val="en-US"/>
        </w:rPr>
      </w:pPr>
      <w:r>
        <w:rPr>
          <w:rFonts w:ascii="Times New Roman" w:hAnsi="Times New Roman" w:cs="Times New Roman"/>
          <w:lang w:val="en-US"/>
        </w:rPr>
        <w:t>Introduction: Sashi Ghimiray</w:t>
      </w:r>
    </w:p>
    <w:p w14:paraId="05ADE2AC" w14:textId="3AD712A1" w:rsidR="002934AB" w:rsidRDefault="002934AB" w:rsidP="00B4490E">
      <w:pPr>
        <w:jc w:val="both"/>
        <w:rPr>
          <w:rFonts w:ascii="Times New Roman" w:hAnsi="Times New Roman" w:cs="Times New Roman"/>
          <w:lang w:val="en-US"/>
        </w:rPr>
      </w:pPr>
      <w:r>
        <w:rPr>
          <w:rFonts w:ascii="Times New Roman" w:hAnsi="Times New Roman" w:cs="Times New Roman"/>
          <w:lang w:val="en-US"/>
        </w:rPr>
        <w:t>Data Description: Xintong Gao</w:t>
      </w:r>
    </w:p>
    <w:p w14:paraId="7E847F2F" w14:textId="3BB97BF5" w:rsidR="002934AB" w:rsidRDefault="002934AB" w:rsidP="00B4490E">
      <w:pPr>
        <w:jc w:val="both"/>
        <w:rPr>
          <w:rFonts w:ascii="Times New Roman" w:hAnsi="Times New Roman" w:cs="Times New Roman"/>
          <w:lang w:val="en-US"/>
        </w:rPr>
      </w:pPr>
      <w:r>
        <w:rPr>
          <w:rFonts w:ascii="Times New Roman" w:hAnsi="Times New Roman" w:cs="Times New Roman"/>
          <w:lang w:val="en-US"/>
        </w:rPr>
        <w:t xml:space="preserve">Empirical Strategy: </w:t>
      </w:r>
      <w:proofErr w:type="spellStart"/>
      <w:r>
        <w:rPr>
          <w:rFonts w:ascii="Times New Roman" w:hAnsi="Times New Roman" w:cs="Times New Roman"/>
          <w:lang w:val="en-US"/>
        </w:rPr>
        <w:t>Feifan</w:t>
      </w:r>
      <w:proofErr w:type="spellEnd"/>
      <w:r>
        <w:rPr>
          <w:rFonts w:ascii="Times New Roman" w:hAnsi="Times New Roman" w:cs="Times New Roman"/>
          <w:lang w:val="en-US"/>
        </w:rPr>
        <w:t xml:space="preserve"> Zhang</w:t>
      </w:r>
    </w:p>
    <w:p w14:paraId="6EA92E0A" w14:textId="36E6E458" w:rsidR="002934AB" w:rsidRDefault="002934AB" w:rsidP="00B4490E">
      <w:pPr>
        <w:jc w:val="both"/>
        <w:rPr>
          <w:rFonts w:ascii="Times New Roman" w:hAnsi="Times New Roman" w:cs="Times New Roman"/>
          <w:lang w:val="en-US"/>
        </w:rPr>
      </w:pPr>
      <w:r>
        <w:rPr>
          <w:rFonts w:ascii="Times New Roman" w:hAnsi="Times New Roman" w:cs="Times New Roman"/>
          <w:lang w:val="en-US"/>
        </w:rPr>
        <w:t xml:space="preserve">Result: </w:t>
      </w:r>
      <w:proofErr w:type="spellStart"/>
      <w:r>
        <w:rPr>
          <w:rFonts w:ascii="Times New Roman" w:hAnsi="Times New Roman" w:cs="Times New Roman"/>
          <w:lang w:val="en-US"/>
        </w:rPr>
        <w:t>Yiduo</w:t>
      </w:r>
      <w:proofErr w:type="spellEnd"/>
      <w:r>
        <w:rPr>
          <w:rFonts w:ascii="Times New Roman" w:hAnsi="Times New Roman" w:cs="Times New Roman"/>
          <w:lang w:val="en-US"/>
        </w:rPr>
        <w:t xml:space="preserve"> Zou, </w:t>
      </w:r>
      <w:proofErr w:type="spellStart"/>
      <w:r>
        <w:rPr>
          <w:rFonts w:ascii="Times New Roman" w:hAnsi="Times New Roman" w:cs="Times New Roman"/>
          <w:lang w:val="en-US"/>
        </w:rPr>
        <w:t>Xueyang</w:t>
      </w:r>
      <w:proofErr w:type="spellEnd"/>
      <w:r>
        <w:rPr>
          <w:rFonts w:ascii="Times New Roman" w:hAnsi="Times New Roman" w:cs="Times New Roman"/>
          <w:lang w:val="en-US"/>
        </w:rPr>
        <w:t xml:space="preserve"> Zhang</w:t>
      </w:r>
    </w:p>
    <w:p w14:paraId="7FDD4119" w14:textId="5E1ACE84" w:rsidR="002934AB" w:rsidRDefault="002934AB" w:rsidP="00B4490E">
      <w:pPr>
        <w:jc w:val="both"/>
        <w:rPr>
          <w:rFonts w:ascii="Times New Roman" w:hAnsi="Times New Roman" w:cs="Times New Roman"/>
          <w:lang w:val="en-US"/>
        </w:rPr>
      </w:pPr>
      <w:r>
        <w:rPr>
          <w:rFonts w:ascii="Times New Roman" w:hAnsi="Times New Roman" w:cs="Times New Roman"/>
          <w:lang w:val="en-US"/>
        </w:rPr>
        <w:t xml:space="preserve">Data Visualization: Yuhua Hong </w:t>
      </w:r>
    </w:p>
    <w:p w14:paraId="2D133829" w14:textId="7A3EA2EB" w:rsidR="002934AB" w:rsidRDefault="002934AB" w:rsidP="00B4490E">
      <w:pPr>
        <w:jc w:val="both"/>
        <w:rPr>
          <w:rFonts w:ascii="Times New Roman" w:hAnsi="Times New Roman" w:cs="Times New Roman"/>
          <w:lang w:val="en-US"/>
        </w:rPr>
      </w:pPr>
      <w:r>
        <w:rPr>
          <w:rFonts w:ascii="Times New Roman" w:hAnsi="Times New Roman" w:cs="Times New Roman"/>
          <w:lang w:val="en-US"/>
        </w:rPr>
        <w:t xml:space="preserve">Conclusion and Limitation: </w:t>
      </w:r>
      <w:proofErr w:type="spellStart"/>
      <w:r>
        <w:rPr>
          <w:rFonts w:ascii="Times New Roman" w:hAnsi="Times New Roman" w:cs="Times New Roman"/>
          <w:lang w:val="en-US"/>
        </w:rPr>
        <w:t>Yiduo</w:t>
      </w:r>
      <w:proofErr w:type="spellEnd"/>
      <w:r>
        <w:rPr>
          <w:rFonts w:ascii="Times New Roman" w:hAnsi="Times New Roman" w:cs="Times New Roman"/>
          <w:lang w:val="en-US"/>
        </w:rPr>
        <w:t xml:space="preserve"> Zou</w:t>
      </w:r>
    </w:p>
    <w:p w14:paraId="3FE4BC80" w14:textId="6EAA1B9C" w:rsidR="002934AB" w:rsidRDefault="002934AB" w:rsidP="00B4490E">
      <w:pPr>
        <w:jc w:val="both"/>
        <w:rPr>
          <w:rFonts w:ascii="Times New Roman" w:hAnsi="Times New Roman" w:cs="Times New Roman"/>
          <w:lang w:val="en-US"/>
        </w:rPr>
      </w:pPr>
    </w:p>
    <w:p w14:paraId="7957B63F" w14:textId="45C3DBA2" w:rsidR="00A755BB" w:rsidRPr="002934AB" w:rsidRDefault="00A755BB" w:rsidP="00B4490E">
      <w:pPr>
        <w:jc w:val="both"/>
        <w:rPr>
          <w:rFonts w:ascii="Times New Roman" w:hAnsi="Times New Roman" w:cs="Times New Roman"/>
          <w:lang w:val="en-US"/>
        </w:rPr>
      </w:pPr>
      <w:r w:rsidRPr="00A755BB">
        <w:rPr>
          <w:rFonts w:ascii="Times New Roman" w:hAnsi="Times New Roman" w:cs="Times New Roman"/>
          <w:b/>
          <w:bCs/>
          <w:lang w:val="en-US"/>
        </w:rPr>
        <w:t>Public link</w:t>
      </w:r>
      <w:r>
        <w:rPr>
          <w:rFonts w:ascii="Times New Roman" w:hAnsi="Times New Roman" w:cs="Times New Roman"/>
          <w:lang w:val="en-US"/>
        </w:rPr>
        <w:t xml:space="preserve">: </w:t>
      </w:r>
      <w:hyperlink r:id="rId16" w:history="1">
        <w:r w:rsidRPr="00A755BB">
          <w:rPr>
            <w:rStyle w:val="af0"/>
            <w:rFonts w:ascii="Times New Roman" w:hAnsi="Times New Roman" w:cs="Times New Roman"/>
            <w:lang w:val="en-US"/>
          </w:rPr>
          <w:t>https://github.com/zhang-xueyang/GroupX-Skywalkers.git</w:t>
        </w:r>
      </w:hyperlink>
    </w:p>
    <w:sectPr w:rsidR="00A755BB" w:rsidRPr="002934AB">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48782" w14:textId="77777777" w:rsidR="00E529F3" w:rsidRDefault="00E529F3" w:rsidP="00300E63">
      <w:pPr>
        <w:spacing w:after="0" w:line="240" w:lineRule="auto"/>
      </w:pPr>
      <w:r>
        <w:separator/>
      </w:r>
    </w:p>
  </w:endnote>
  <w:endnote w:type="continuationSeparator" w:id="0">
    <w:p w14:paraId="0D52DA5C" w14:textId="77777777" w:rsidR="00E529F3" w:rsidRDefault="00E529F3" w:rsidP="00300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6"/>
      </w:rPr>
      <w:id w:val="2124883055"/>
      <w:docPartObj>
        <w:docPartGallery w:val="Page Numbers (Bottom of Page)"/>
        <w:docPartUnique/>
      </w:docPartObj>
    </w:sdtPr>
    <w:sdtContent>
      <w:p w14:paraId="3D075D84" w14:textId="0A6E2A28" w:rsidR="00300E63" w:rsidRDefault="00300E63" w:rsidP="00FB2B90">
        <w:pPr>
          <w:pStyle w:val="af4"/>
          <w:framePr w:wrap="none" w:vAnchor="text" w:hAnchor="margin" w:xAlign="right" w:y="1"/>
          <w:rPr>
            <w:rStyle w:val="af6"/>
          </w:rPr>
        </w:pPr>
        <w:r>
          <w:rPr>
            <w:rStyle w:val="af6"/>
          </w:rPr>
          <w:fldChar w:fldCharType="begin"/>
        </w:r>
        <w:r>
          <w:rPr>
            <w:rStyle w:val="af6"/>
          </w:rPr>
          <w:instrText xml:space="preserve"> PAGE </w:instrText>
        </w:r>
        <w:r>
          <w:rPr>
            <w:rStyle w:val="af6"/>
          </w:rPr>
          <w:fldChar w:fldCharType="end"/>
        </w:r>
      </w:p>
    </w:sdtContent>
  </w:sdt>
  <w:p w14:paraId="2CBBD5D7" w14:textId="77777777" w:rsidR="00300E63" w:rsidRDefault="00300E63" w:rsidP="00300E63">
    <w:pPr>
      <w:pStyle w:val="af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6"/>
      </w:rPr>
      <w:id w:val="-767688379"/>
      <w:docPartObj>
        <w:docPartGallery w:val="Page Numbers (Bottom of Page)"/>
        <w:docPartUnique/>
      </w:docPartObj>
    </w:sdtPr>
    <w:sdtContent>
      <w:p w14:paraId="07821941" w14:textId="550C3C5B" w:rsidR="00300E63" w:rsidRDefault="00300E63" w:rsidP="00FB2B90">
        <w:pPr>
          <w:pStyle w:val="af4"/>
          <w:framePr w:wrap="none" w:vAnchor="text" w:hAnchor="margin" w:xAlign="right" w:y="1"/>
          <w:rPr>
            <w:rStyle w:val="af6"/>
          </w:rP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sdtContent>
  </w:sdt>
  <w:p w14:paraId="3D7D35B4" w14:textId="77777777" w:rsidR="00300E63" w:rsidRDefault="00300E63" w:rsidP="00300E63">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2CD4D" w14:textId="77777777" w:rsidR="00E529F3" w:rsidRDefault="00E529F3" w:rsidP="00300E63">
      <w:pPr>
        <w:spacing w:after="0" w:line="240" w:lineRule="auto"/>
      </w:pPr>
      <w:r>
        <w:separator/>
      </w:r>
    </w:p>
  </w:footnote>
  <w:footnote w:type="continuationSeparator" w:id="0">
    <w:p w14:paraId="2D5560A1" w14:textId="77777777" w:rsidR="00E529F3" w:rsidRDefault="00E529F3" w:rsidP="00300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E4B87"/>
    <w:multiLevelType w:val="multilevel"/>
    <w:tmpl w:val="C8BC5B1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75424B9"/>
    <w:multiLevelType w:val="hybridMultilevel"/>
    <w:tmpl w:val="0ED083A8"/>
    <w:lvl w:ilvl="0" w:tplc="F3A6D8E4">
      <w:start w:val="1"/>
      <w:numFmt w:val="bullet"/>
      <w:lvlText w:val="•"/>
      <w:lvlJc w:val="left"/>
      <w:pPr>
        <w:ind w:left="440" w:hanging="440"/>
      </w:pPr>
      <w:rPr>
        <w:rFonts w:ascii="DengXian" w:eastAsia="DengXian" w:hAnsi="DengXi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C867F2D"/>
    <w:multiLevelType w:val="multilevel"/>
    <w:tmpl w:val="5162ADE0"/>
    <w:lvl w:ilvl="0">
      <w:start w:val="49"/>
      <w:numFmt w:val="decimal"/>
      <w:lvlText w:val="%1"/>
      <w:lvlJc w:val="left"/>
      <w:pPr>
        <w:ind w:left="520" w:hanging="520"/>
      </w:pPr>
      <w:rPr>
        <w:rFonts w:hint="default"/>
      </w:rPr>
    </w:lvl>
    <w:lvl w:ilvl="1">
      <w:start w:val="60"/>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9C3613"/>
    <w:multiLevelType w:val="hybridMultilevel"/>
    <w:tmpl w:val="05E8194E"/>
    <w:lvl w:ilvl="0" w:tplc="AEFEDF74">
      <w:start w:val="49"/>
      <w:numFmt w:val="bullet"/>
      <w:lvlText w:val=""/>
      <w:lvlJc w:val="left"/>
      <w:pPr>
        <w:ind w:left="360" w:hanging="360"/>
      </w:pPr>
      <w:rPr>
        <w:rFonts w:ascii="Wingdings" w:eastAsia="DengXian"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4DA6797"/>
    <w:multiLevelType w:val="hybridMultilevel"/>
    <w:tmpl w:val="A5EE257E"/>
    <w:lvl w:ilvl="0" w:tplc="24FAEAC8">
      <w:start w:val="49"/>
      <w:numFmt w:val="bullet"/>
      <w:lvlText w:val=""/>
      <w:lvlJc w:val="left"/>
      <w:pPr>
        <w:ind w:left="360" w:hanging="360"/>
      </w:pPr>
      <w:rPr>
        <w:rFonts w:ascii="Wingdings" w:eastAsia="DengXian"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EB63054"/>
    <w:multiLevelType w:val="hybridMultilevel"/>
    <w:tmpl w:val="6A800E24"/>
    <w:lvl w:ilvl="0" w:tplc="E97CBFE0">
      <w:start w:val="49"/>
      <w:numFmt w:val="bullet"/>
      <w:lvlText w:val=""/>
      <w:lvlJc w:val="left"/>
      <w:pPr>
        <w:ind w:left="360" w:hanging="360"/>
      </w:pPr>
      <w:rPr>
        <w:rFonts w:ascii="Wingdings" w:eastAsia="DengXian"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11020790">
    <w:abstractNumId w:val="0"/>
  </w:num>
  <w:num w:numId="2" w16cid:durableId="282425635">
    <w:abstractNumId w:val="1"/>
  </w:num>
  <w:num w:numId="3" w16cid:durableId="1910726390">
    <w:abstractNumId w:val="3"/>
  </w:num>
  <w:num w:numId="4" w16cid:durableId="84158205">
    <w:abstractNumId w:val="2"/>
  </w:num>
  <w:num w:numId="5" w16cid:durableId="1281305622">
    <w:abstractNumId w:val="5"/>
  </w:num>
  <w:num w:numId="6" w16cid:durableId="132666133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ng, Yuhua">
    <w15:presenceInfo w15:providerId="AD" w15:userId="S::yh6024@ic.ac.uk::bdc2e596-fd71-487c-a3dd-178b659c9a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36"/>
    <w:rsid w:val="00003CC2"/>
    <w:rsid w:val="0002353F"/>
    <w:rsid w:val="00037843"/>
    <w:rsid w:val="00062407"/>
    <w:rsid w:val="00074F03"/>
    <w:rsid w:val="000A1033"/>
    <w:rsid w:val="000D0E79"/>
    <w:rsid w:val="000F3D83"/>
    <w:rsid w:val="00142322"/>
    <w:rsid w:val="001B5B56"/>
    <w:rsid w:val="001D556E"/>
    <w:rsid w:val="001D623C"/>
    <w:rsid w:val="002934AB"/>
    <w:rsid w:val="002F3FF7"/>
    <w:rsid w:val="00300E63"/>
    <w:rsid w:val="00306B6E"/>
    <w:rsid w:val="003072CA"/>
    <w:rsid w:val="0036485B"/>
    <w:rsid w:val="00364D91"/>
    <w:rsid w:val="00402C9C"/>
    <w:rsid w:val="00414B1A"/>
    <w:rsid w:val="0042277D"/>
    <w:rsid w:val="00457341"/>
    <w:rsid w:val="00480CEC"/>
    <w:rsid w:val="00481E64"/>
    <w:rsid w:val="004D2EE1"/>
    <w:rsid w:val="00542BE9"/>
    <w:rsid w:val="00553826"/>
    <w:rsid w:val="005628D6"/>
    <w:rsid w:val="00586D1A"/>
    <w:rsid w:val="005877E2"/>
    <w:rsid w:val="0059193C"/>
    <w:rsid w:val="005D606F"/>
    <w:rsid w:val="00601808"/>
    <w:rsid w:val="00692BB3"/>
    <w:rsid w:val="006D0818"/>
    <w:rsid w:val="006F28A6"/>
    <w:rsid w:val="00780BB5"/>
    <w:rsid w:val="007821D1"/>
    <w:rsid w:val="007D507D"/>
    <w:rsid w:val="007D7C55"/>
    <w:rsid w:val="007E1084"/>
    <w:rsid w:val="007F69BE"/>
    <w:rsid w:val="0080549E"/>
    <w:rsid w:val="00856FAE"/>
    <w:rsid w:val="00866FBE"/>
    <w:rsid w:val="00874212"/>
    <w:rsid w:val="008C2F21"/>
    <w:rsid w:val="008D353A"/>
    <w:rsid w:val="009C294D"/>
    <w:rsid w:val="009E7036"/>
    <w:rsid w:val="00A0307A"/>
    <w:rsid w:val="00A11543"/>
    <w:rsid w:val="00A20123"/>
    <w:rsid w:val="00A308CD"/>
    <w:rsid w:val="00A37141"/>
    <w:rsid w:val="00A755BB"/>
    <w:rsid w:val="00AA0116"/>
    <w:rsid w:val="00AC1973"/>
    <w:rsid w:val="00AC64A0"/>
    <w:rsid w:val="00B127DF"/>
    <w:rsid w:val="00B136D2"/>
    <w:rsid w:val="00B225F4"/>
    <w:rsid w:val="00B4490E"/>
    <w:rsid w:val="00B56E36"/>
    <w:rsid w:val="00B71F5D"/>
    <w:rsid w:val="00B753FB"/>
    <w:rsid w:val="00B76847"/>
    <w:rsid w:val="00B92E4B"/>
    <w:rsid w:val="00BC192F"/>
    <w:rsid w:val="00BF2745"/>
    <w:rsid w:val="00C30BF6"/>
    <w:rsid w:val="00C3627B"/>
    <w:rsid w:val="00CA56C6"/>
    <w:rsid w:val="00CA794E"/>
    <w:rsid w:val="00D12823"/>
    <w:rsid w:val="00D51143"/>
    <w:rsid w:val="00D62628"/>
    <w:rsid w:val="00D92F67"/>
    <w:rsid w:val="00D97D89"/>
    <w:rsid w:val="00DE2EFD"/>
    <w:rsid w:val="00DE4B97"/>
    <w:rsid w:val="00E17159"/>
    <w:rsid w:val="00E529F3"/>
    <w:rsid w:val="00E55B58"/>
    <w:rsid w:val="00E71C1D"/>
    <w:rsid w:val="00E82A12"/>
    <w:rsid w:val="00EF1AA6"/>
    <w:rsid w:val="00F02C03"/>
    <w:rsid w:val="00F46AC2"/>
    <w:rsid w:val="00FA347B"/>
    <w:rsid w:val="00FE5611"/>
    <w:rsid w:val="00FE6B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C0D4"/>
  <w15:chartTrackingRefBased/>
  <w15:docId w15:val="{9BD49503-FB3B-6448-9A2E-D9F4BFBA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823"/>
  </w:style>
  <w:style w:type="paragraph" w:styleId="1">
    <w:name w:val="heading 1"/>
    <w:basedOn w:val="a"/>
    <w:next w:val="a"/>
    <w:link w:val="10"/>
    <w:uiPriority w:val="9"/>
    <w:qFormat/>
    <w:rsid w:val="009E7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E7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E703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E703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E703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E703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E703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E703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E703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703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E703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E7036"/>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E7036"/>
    <w:rPr>
      <w:rFonts w:eastAsiaTheme="majorEastAsia" w:cstheme="majorBidi"/>
      <w:i/>
      <w:iCs/>
      <w:color w:val="0F4761" w:themeColor="accent1" w:themeShade="BF"/>
    </w:rPr>
  </w:style>
  <w:style w:type="character" w:customStyle="1" w:styleId="50">
    <w:name w:val="标题 5 字符"/>
    <w:basedOn w:val="a0"/>
    <w:link w:val="5"/>
    <w:uiPriority w:val="9"/>
    <w:semiHidden/>
    <w:rsid w:val="009E7036"/>
    <w:rPr>
      <w:rFonts w:eastAsiaTheme="majorEastAsia" w:cstheme="majorBidi"/>
      <w:color w:val="0F4761" w:themeColor="accent1" w:themeShade="BF"/>
    </w:rPr>
  </w:style>
  <w:style w:type="character" w:customStyle="1" w:styleId="60">
    <w:name w:val="标题 6 字符"/>
    <w:basedOn w:val="a0"/>
    <w:link w:val="6"/>
    <w:uiPriority w:val="9"/>
    <w:semiHidden/>
    <w:rsid w:val="009E7036"/>
    <w:rPr>
      <w:rFonts w:eastAsiaTheme="majorEastAsia" w:cstheme="majorBidi"/>
      <w:i/>
      <w:iCs/>
      <w:color w:val="595959" w:themeColor="text1" w:themeTint="A6"/>
    </w:rPr>
  </w:style>
  <w:style w:type="character" w:customStyle="1" w:styleId="70">
    <w:name w:val="标题 7 字符"/>
    <w:basedOn w:val="a0"/>
    <w:link w:val="7"/>
    <w:uiPriority w:val="9"/>
    <w:semiHidden/>
    <w:rsid w:val="009E7036"/>
    <w:rPr>
      <w:rFonts w:eastAsiaTheme="majorEastAsia" w:cstheme="majorBidi"/>
      <w:color w:val="595959" w:themeColor="text1" w:themeTint="A6"/>
    </w:rPr>
  </w:style>
  <w:style w:type="character" w:customStyle="1" w:styleId="80">
    <w:name w:val="标题 8 字符"/>
    <w:basedOn w:val="a0"/>
    <w:link w:val="8"/>
    <w:uiPriority w:val="9"/>
    <w:semiHidden/>
    <w:rsid w:val="009E7036"/>
    <w:rPr>
      <w:rFonts w:eastAsiaTheme="majorEastAsia" w:cstheme="majorBidi"/>
      <w:i/>
      <w:iCs/>
      <w:color w:val="272727" w:themeColor="text1" w:themeTint="D8"/>
    </w:rPr>
  </w:style>
  <w:style w:type="character" w:customStyle="1" w:styleId="90">
    <w:name w:val="标题 9 字符"/>
    <w:basedOn w:val="a0"/>
    <w:link w:val="9"/>
    <w:uiPriority w:val="9"/>
    <w:semiHidden/>
    <w:rsid w:val="009E7036"/>
    <w:rPr>
      <w:rFonts w:eastAsiaTheme="majorEastAsia" w:cstheme="majorBidi"/>
      <w:color w:val="272727" w:themeColor="text1" w:themeTint="D8"/>
    </w:rPr>
  </w:style>
  <w:style w:type="paragraph" w:styleId="a3">
    <w:name w:val="Title"/>
    <w:basedOn w:val="a"/>
    <w:next w:val="a"/>
    <w:link w:val="a4"/>
    <w:uiPriority w:val="10"/>
    <w:qFormat/>
    <w:rsid w:val="009E7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70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703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9E703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E7036"/>
    <w:pPr>
      <w:spacing w:before="160"/>
      <w:jc w:val="center"/>
    </w:pPr>
    <w:rPr>
      <w:i/>
      <w:iCs/>
      <w:color w:val="404040" w:themeColor="text1" w:themeTint="BF"/>
    </w:rPr>
  </w:style>
  <w:style w:type="character" w:customStyle="1" w:styleId="a8">
    <w:name w:val="引用 字符"/>
    <w:basedOn w:val="a0"/>
    <w:link w:val="a7"/>
    <w:uiPriority w:val="29"/>
    <w:rsid w:val="009E7036"/>
    <w:rPr>
      <w:i/>
      <w:iCs/>
      <w:color w:val="404040" w:themeColor="text1" w:themeTint="BF"/>
    </w:rPr>
  </w:style>
  <w:style w:type="paragraph" w:styleId="a9">
    <w:name w:val="List Paragraph"/>
    <w:basedOn w:val="a"/>
    <w:uiPriority w:val="34"/>
    <w:qFormat/>
    <w:rsid w:val="009E7036"/>
    <w:pPr>
      <w:ind w:left="720"/>
      <w:contextualSpacing/>
    </w:pPr>
  </w:style>
  <w:style w:type="character" w:styleId="aa">
    <w:name w:val="Intense Emphasis"/>
    <w:basedOn w:val="a0"/>
    <w:uiPriority w:val="21"/>
    <w:qFormat/>
    <w:rsid w:val="009E7036"/>
    <w:rPr>
      <w:i/>
      <w:iCs/>
      <w:color w:val="0F4761" w:themeColor="accent1" w:themeShade="BF"/>
    </w:rPr>
  </w:style>
  <w:style w:type="paragraph" w:styleId="ab">
    <w:name w:val="Intense Quote"/>
    <w:basedOn w:val="a"/>
    <w:next w:val="a"/>
    <w:link w:val="ac"/>
    <w:uiPriority w:val="30"/>
    <w:qFormat/>
    <w:rsid w:val="009E7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7036"/>
    <w:rPr>
      <w:i/>
      <w:iCs/>
      <w:color w:val="0F4761" w:themeColor="accent1" w:themeShade="BF"/>
    </w:rPr>
  </w:style>
  <w:style w:type="character" w:styleId="ad">
    <w:name w:val="Intense Reference"/>
    <w:basedOn w:val="a0"/>
    <w:uiPriority w:val="32"/>
    <w:qFormat/>
    <w:rsid w:val="009E7036"/>
    <w:rPr>
      <w:b/>
      <w:bCs/>
      <w:smallCaps/>
      <w:color w:val="0F4761" w:themeColor="accent1" w:themeShade="BF"/>
      <w:spacing w:val="5"/>
    </w:rPr>
  </w:style>
  <w:style w:type="character" w:styleId="ae">
    <w:name w:val="Emphasis"/>
    <w:basedOn w:val="a0"/>
    <w:uiPriority w:val="20"/>
    <w:qFormat/>
    <w:rsid w:val="00AA0116"/>
    <w:rPr>
      <w:i/>
      <w:iCs/>
    </w:rPr>
  </w:style>
  <w:style w:type="paragraph" w:styleId="af">
    <w:name w:val="Normal (Web)"/>
    <w:basedOn w:val="a"/>
    <w:uiPriority w:val="99"/>
    <w:semiHidden/>
    <w:unhideWhenUsed/>
    <w:rsid w:val="00481E64"/>
    <w:rPr>
      <w:rFonts w:ascii="Times New Roman" w:hAnsi="Times New Roman" w:cs="Times New Roman"/>
    </w:rPr>
  </w:style>
  <w:style w:type="character" w:styleId="af0">
    <w:name w:val="Hyperlink"/>
    <w:basedOn w:val="a0"/>
    <w:uiPriority w:val="99"/>
    <w:unhideWhenUsed/>
    <w:rsid w:val="00481E64"/>
    <w:rPr>
      <w:color w:val="467886" w:themeColor="hyperlink"/>
      <w:u w:val="single"/>
    </w:rPr>
  </w:style>
  <w:style w:type="character" w:styleId="af1">
    <w:name w:val="Unresolved Mention"/>
    <w:basedOn w:val="a0"/>
    <w:uiPriority w:val="99"/>
    <w:semiHidden/>
    <w:unhideWhenUsed/>
    <w:rsid w:val="00481E64"/>
    <w:rPr>
      <w:color w:val="605E5C"/>
      <w:shd w:val="clear" w:color="auto" w:fill="E1DFDD"/>
    </w:rPr>
  </w:style>
  <w:style w:type="table" w:styleId="af2">
    <w:name w:val="Table Grid"/>
    <w:basedOn w:val="a1"/>
    <w:uiPriority w:val="59"/>
    <w:qFormat/>
    <w:rsid w:val="00E71C1D"/>
    <w:pPr>
      <w:spacing w:after="0" w:line="240" w:lineRule="auto"/>
    </w:pPr>
    <w:rPr>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sid w:val="00037843"/>
    <w:rPr>
      <w:b/>
      <w:bCs/>
    </w:rPr>
  </w:style>
  <w:style w:type="paragraph" w:styleId="af4">
    <w:name w:val="footer"/>
    <w:basedOn w:val="a"/>
    <w:link w:val="af5"/>
    <w:uiPriority w:val="99"/>
    <w:unhideWhenUsed/>
    <w:rsid w:val="00300E63"/>
    <w:pPr>
      <w:tabs>
        <w:tab w:val="center" w:pos="4153"/>
        <w:tab w:val="right" w:pos="8306"/>
      </w:tabs>
      <w:snapToGrid w:val="0"/>
      <w:spacing w:line="240" w:lineRule="auto"/>
    </w:pPr>
    <w:rPr>
      <w:sz w:val="18"/>
      <w:szCs w:val="18"/>
    </w:rPr>
  </w:style>
  <w:style w:type="character" w:customStyle="1" w:styleId="af5">
    <w:name w:val="页脚 字符"/>
    <w:basedOn w:val="a0"/>
    <w:link w:val="af4"/>
    <w:uiPriority w:val="99"/>
    <w:rsid w:val="00300E63"/>
    <w:rPr>
      <w:sz w:val="18"/>
      <w:szCs w:val="18"/>
    </w:rPr>
  </w:style>
  <w:style w:type="character" w:styleId="af6">
    <w:name w:val="page number"/>
    <w:basedOn w:val="a0"/>
    <w:uiPriority w:val="99"/>
    <w:semiHidden/>
    <w:unhideWhenUsed/>
    <w:rsid w:val="00300E63"/>
  </w:style>
  <w:style w:type="character" w:styleId="af7">
    <w:name w:val="FollowedHyperlink"/>
    <w:basedOn w:val="a0"/>
    <w:uiPriority w:val="99"/>
    <w:semiHidden/>
    <w:unhideWhenUsed/>
    <w:rsid w:val="00A755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11136">
      <w:bodyDiv w:val="1"/>
      <w:marLeft w:val="0"/>
      <w:marRight w:val="0"/>
      <w:marTop w:val="0"/>
      <w:marBottom w:val="0"/>
      <w:divBdr>
        <w:top w:val="none" w:sz="0" w:space="0" w:color="auto"/>
        <w:left w:val="none" w:sz="0" w:space="0" w:color="auto"/>
        <w:bottom w:val="none" w:sz="0" w:space="0" w:color="auto"/>
        <w:right w:val="none" w:sz="0" w:space="0" w:color="auto"/>
      </w:divBdr>
    </w:div>
    <w:div w:id="763302081">
      <w:bodyDiv w:val="1"/>
      <w:marLeft w:val="0"/>
      <w:marRight w:val="0"/>
      <w:marTop w:val="0"/>
      <w:marBottom w:val="0"/>
      <w:divBdr>
        <w:top w:val="none" w:sz="0" w:space="0" w:color="auto"/>
        <w:left w:val="none" w:sz="0" w:space="0" w:color="auto"/>
        <w:bottom w:val="none" w:sz="0" w:space="0" w:color="auto"/>
        <w:right w:val="none" w:sz="0" w:space="0" w:color="auto"/>
      </w:divBdr>
    </w:div>
    <w:div w:id="1225526620">
      <w:bodyDiv w:val="1"/>
      <w:marLeft w:val="0"/>
      <w:marRight w:val="0"/>
      <w:marTop w:val="0"/>
      <w:marBottom w:val="0"/>
      <w:divBdr>
        <w:top w:val="none" w:sz="0" w:space="0" w:color="auto"/>
        <w:left w:val="none" w:sz="0" w:space="0" w:color="auto"/>
        <w:bottom w:val="none" w:sz="0" w:space="0" w:color="auto"/>
        <w:right w:val="none" w:sz="0" w:space="0" w:color="auto"/>
      </w:divBdr>
    </w:div>
    <w:div w:id="1359508628">
      <w:bodyDiv w:val="1"/>
      <w:marLeft w:val="0"/>
      <w:marRight w:val="0"/>
      <w:marTop w:val="0"/>
      <w:marBottom w:val="0"/>
      <w:divBdr>
        <w:top w:val="none" w:sz="0" w:space="0" w:color="auto"/>
        <w:left w:val="none" w:sz="0" w:space="0" w:color="auto"/>
        <w:bottom w:val="none" w:sz="0" w:space="0" w:color="auto"/>
        <w:right w:val="none" w:sz="0" w:space="0" w:color="auto"/>
      </w:divBdr>
    </w:div>
    <w:div w:id="168377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hang-xueyang/GroupX-Skywalkers.git"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zhang-xueyang/GroupX-Skywalkers.gi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3390/ijerph1911671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BBD25-D933-2E40-9D1F-6456A3653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4194</Words>
  <Characters>23909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Yang</dc:creator>
  <cp:keywords/>
  <dc:description/>
  <cp:lastModifiedBy>Zou, Yiduo</cp:lastModifiedBy>
  <cp:revision>3</cp:revision>
  <cp:lastPrinted>2025-02-09T22:46:00Z</cp:lastPrinted>
  <dcterms:created xsi:type="dcterms:W3CDTF">2025-02-09T22:46:00Z</dcterms:created>
  <dcterms:modified xsi:type="dcterms:W3CDTF">2025-02-09T22:50:00Z</dcterms:modified>
</cp:coreProperties>
</file>